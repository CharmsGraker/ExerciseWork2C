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88E90" w14:textId="77777777" w:rsidR="00CF5414" w:rsidRDefault="00D60D62">
      <w:pPr>
        <w:jc w:val="center"/>
      </w:pPr>
      <w:r>
        <w:rPr>
          <w:b/>
          <w:bCs/>
          <w:sz w:val="28"/>
          <w:szCs w:val="28"/>
        </w:rPr>
        <w:t>C2</w:t>
      </w:r>
      <w:r w:rsidR="0047020F">
        <w:rPr>
          <w:rFonts w:hint="eastAsia"/>
          <w:b/>
          <w:bCs/>
          <w:sz w:val="28"/>
          <w:szCs w:val="28"/>
        </w:rPr>
        <w:t>：新冠</w:t>
      </w:r>
      <w:r w:rsidR="0047020F">
        <w:rPr>
          <w:b/>
          <w:bCs/>
          <w:sz w:val="28"/>
          <w:szCs w:val="28"/>
        </w:rPr>
        <w:t>疫情</w:t>
      </w:r>
      <w:r w:rsidR="00FB45DE">
        <w:rPr>
          <w:rFonts w:hint="eastAsia"/>
          <w:b/>
          <w:bCs/>
          <w:sz w:val="28"/>
          <w:szCs w:val="28"/>
        </w:rPr>
        <w:t>何去何从</w:t>
      </w:r>
    </w:p>
    <w:p w14:paraId="7DC21815" w14:textId="77777777" w:rsidR="00E74F27" w:rsidRPr="001D6C6E" w:rsidRDefault="0047020F" w:rsidP="00E74F27">
      <w:pPr>
        <w:pStyle w:val="aa"/>
        <w:spacing w:before="0" w:beforeAutospacing="0" w:after="0" w:afterAutospacing="0"/>
        <w:ind w:firstLine="420"/>
        <w:rPr>
          <w:rFonts w:asciiTheme="majorEastAsia" w:eastAsiaTheme="majorEastAsia" w:hAnsiTheme="majorEastAsia"/>
          <w:sz w:val="21"/>
          <w:szCs w:val="21"/>
        </w:rPr>
      </w:pPr>
      <w:r w:rsidRPr="001D6C6E">
        <w:rPr>
          <w:rFonts w:asciiTheme="majorEastAsia" w:eastAsiaTheme="majorEastAsia" w:hAnsiTheme="majorEastAsia" w:hint="eastAsia"/>
          <w:sz w:val="21"/>
          <w:szCs w:val="21"/>
        </w:rPr>
        <w:t xml:space="preserve">  </w:t>
      </w:r>
      <w:r w:rsidRPr="001D6C6E">
        <w:rPr>
          <w:rFonts w:asciiTheme="majorEastAsia" w:eastAsiaTheme="majorEastAsia" w:hAnsiTheme="majorEastAsia"/>
          <w:sz w:val="21"/>
          <w:szCs w:val="21"/>
        </w:rPr>
        <w:t>2020年 3月 12 日，世界卫生组织（WHO）宣布，席卷全球的冠状病毒引发的病毒性肺炎（COVID-19）是一种大流行病。</w:t>
      </w:r>
      <w:r w:rsidR="00FB45DE" w:rsidRPr="001D6C6E">
        <w:rPr>
          <w:rFonts w:asciiTheme="majorEastAsia" w:eastAsiaTheme="majorEastAsia" w:hAnsiTheme="majorEastAsia" w:hint="eastAsia"/>
          <w:color w:val="002060"/>
          <w:sz w:val="21"/>
          <w:szCs w:val="21"/>
          <w:shd w:val="clear" w:color="auto" w:fill="FFFFFF"/>
        </w:rPr>
        <w:t>2021年07月0</w:t>
      </w:r>
      <w:r w:rsidR="00FB45DE" w:rsidRPr="001D6C6E">
        <w:rPr>
          <w:rFonts w:asciiTheme="majorEastAsia" w:eastAsiaTheme="majorEastAsia" w:hAnsiTheme="majorEastAsia"/>
          <w:color w:val="002060"/>
          <w:sz w:val="21"/>
          <w:szCs w:val="21"/>
          <w:shd w:val="clear" w:color="auto" w:fill="FFFFFF"/>
        </w:rPr>
        <w:t>7</w:t>
      </w:r>
      <w:r w:rsidR="00FB45DE" w:rsidRPr="001D6C6E">
        <w:rPr>
          <w:rFonts w:asciiTheme="majorEastAsia" w:eastAsiaTheme="majorEastAsia" w:hAnsiTheme="majorEastAsia" w:hint="eastAsia"/>
          <w:color w:val="002060"/>
          <w:sz w:val="21"/>
          <w:szCs w:val="21"/>
          <w:shd w:val="clear" w:color="auto" w:fill="FFFFFF"/>
        </w:rPr>
        <w:t xml:space="preserve">日 </w:t>
      </w:r>
      <w:r w:rsidR="00FB45DE" w:rsidRPr="001D6C6E">
        <w:rPr>
          <w:rFonts w:asciiTheme="majorEastAsia" w:eastAsiaTheme="majorEastAsia" w:hAnsiTheme="majorEastAsia" w:hint="eastAsia"/>
          <w:color w:val="000000"/>
          <w:spacing w:val="15"/>
          <w:sz w:val="21"/>
          <w:szCs w:val="21"/>
        </w:rPr>
        <w:t>全球已累计报告新冠确诊病例超过 1.83 亿例，</w:t>
      </w:r>
      <w:r w:rsidR="00FB45DE" w:rsidRPr="001D6C6E">
        <w:rPr>
          <w:rFonts w:asciiTheme="majorEastAsia" w:eastAsiaTheme="majorEastAsia" w:hAnsiTheme="majorEastAsia" w:hint="eastAsia"/>
          <w:sz w:val="21"/>
          <w:szCs w:val="21"/>
        </w:rPr>
        <w:t>全球死亡</w:t>
      </w:r>
      <w:r w:rsidRPr="001D6C6E">
        <w:rPr>
          <w:rFonts w:asciiTheme="majorEastAsia" w:eastAsiaTheme="majorEastAsia" w:hAnsiTheme="majorEastAsia" w:hint="eastAsia"/>
          <w:sz w:val="21"/>
          <w:szCs w:val="21"/>
        </w:rPr>
        <w:t>人数超过400</w:t>
      </w:r>
      <w:r w:rsidR="00FB45DE" w:rsidRPr="001D6C6E">
        <w:rPr>
          <w:rFonts w:asciiTheme="majorEastAsia" w:eastAsiaTheme="majorEastAsia" w:hAnsiTheme="majorEastAsia" w:hint="eastAsia"/>
          <w:sz w:val="21"/>
          <w:szCs w:val="21"/>
        </w:rPr>
        <w:t>万</w:t>
      </w:r>
      <w:r w:rsidR="00E74F27" w:rsidRPr="001D6C6E">
        <w:rPr>
          <w:rFonts w:asciiTheme="majorEastAsia" w:eastAsiaTheme="majorEastAsia" w:hAnsiTheme="majorEastAsia" w:hint="eastAsia"/>
          <w:sz w:val="21"/>
          <w:szCs w:val="21"/>
        </w:rPr>
        <w:t>.</w:t>
      </w:r>
    </w:p>
    <w:p w14:paraId="1A22D272" w14:textId="77777777" w:rsidR="00E74F27" w:rsidRPr="001D6C6E" w:rsidRDefault="0047020F" w:rsidP="00E74F27">
      <w:pPr>
        <w:pStyle w:val="aa"/>
        <w:spacing w:before="0" w:beforeAutospacing="0" w:after="0" w:afterAutospacing="0"/>
        <w:ind w:firstLine="420"/>
        <w:rPr>
          <w:rFonts w:asciiTheme="majorEastAsia" w:eastAsiaTheme="majorEastAsia" w:hAnsiTheme="majorEastAsia"/>
          <w:sz w:val="21"/>
          <w:szCs w:val="21"/>
        </w:rPr>
      </w:pPr>
      <w:r w:rsidRPr="001D6C6E">
        <w:rPr>
          <w:rFonts w:asciiTheme="majorEastAsia" w:eastAsiaTheme="majorEastAsia" w:hAnsiTheme="majorEastAsia"/>
          <w:sz w:val="21"/>
          <w:szCs w:val="21"/>
        </w:rPr>
        <w:t xml:space="preserve"> </w:t>
      </w:r>
      <w:r w:rsidR="00E74F27" w:rsidRPr="001D6C6E">
        <w:rPr>
          <w:rFonts w:asciiTheme="majorEastAsia" w:eastAsiaTheme="majorEastAsia" w:hAnsiTheme="majorEastAsia" w:hint="eastAsia"/>
          <w:sz w:val="21"/>
          <w:szCs w:val="21"/>
        </w:rPr>
        <w:t>【卫健委今日疫情通报，中国疫情，全国疫情最新消息，国内疫情】</w:t>
      </w:r>
    </w:p>
    <w:p w14:paraId="44F019C9" w14:textId="77777777" w:rsidR="00E74F27" w:rsidRPr="00E74F27" w:rsidRDefault="00E74F27" w:rsidP="00E74F27">
      <w:pPr>
        <w:widowControl/>
        <w:ind w:firstLine="480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E74F27">
        <w:rPr>
          <w:rFonts w:asciiTheme="majorEastAsia" w:eastAsiaTheme="majorEastAsia" w:hAnsiTheme="majorEastAsia" w:cs="宋体"/>
          <w:kern w:val="0"/>
          <w:szCs w:val="21"/>
        </w:rPr>
        <w:t>8月19日0—24时，31个省（自治区、直辖市）和新疆生产建设兵团报告新增确诊病例33例，其中境外输入病例29例（广东9例，云南6例，北京2例，辽宁2例，上海2例，福建2例，河南2例，天津1例，黑龙江1例，江苏1例，四川1例），本土病例4例（江苏2例，云南2例）；无新增死亡病例；新增疑似病例2例，均为境外输入病例（均在上海）。</w:t>
      </w:r>
    </w:p>
    <w:p w14:paraId="4A19FA9A" w14:textId="77777777" w:rsidR="00E74F27" w:rsidRPr="00E74F27" w:rsidRDefault="00E74F27" w:rsidP="00E74F27">
      <w:pPr>
        <w:widowControl/>
        <w:ind w:firstLine="480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E74F27">
        <w:rPr>
          <w:rFonts w:asciiTheme="majorEastAsia" w:eastAsiaTheme="majorEastAsia" w:hAnsiTheme="majorEastAsia" w:cs="宋体"/>
          <w:kern w:val="0"/>
          <w:szCs w:val="21"/>
        </w:rPr>
        <w:t>当日新增治愈出院病例82例，解除医学观察的密切接触者1781人，重症病例较前一日减少7例。</w:t>
      </w:r>
    </w:p>
    <w:p w14:paraId="61AFC3D4" w14:textId="77777777" w:rsidR="00E74F27" w:rsidRPr="00E74F27" w:rsidRDefault="00E74F27" w:rsidP="00E74F27">
      <w:pPr>
        <w:widowControl/>
        <w:ind w:firstLine="480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E74F27">
        <w:rPr>
          <w:rFonts w:asciiTheme="majorEastAsia" w:eastAsiaTheme="majorEastAsia" w:hAnsiTheme="majorEastAsia" w:cs="宋体"/>
          <w:kern w:val="0"/>
          <w:szCs w:val="21"/>
        </w:rPr>
        <w:t>境外输入现有确诊病例744例（其中重症病例12例），现有疑似病例4例。累计确诊病例8040例，累计治愈出院病例7296例，无死亡病例。</w:t>
      </w:r>
    </w:p>
    <w:p w14:paraId="2EF88CB6" w14:textId="77777777" w:rsidR="00E74F27" w:rsidRPr="00E74F27" w:rsidRDefault="00E74F27" w:rsidP="00E74F27">
      <w:pPr>
        <w:widowControl/>
        <w:ind w:firstLine="480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E74F27">
        <w:rPr>
          <w:rFonts w:asciiTheme="majorEastAsia" w:eastAsiaTheme="majorEastAsia" w:hAnsiTheme="majorEastAsia" w:cs="宋体"/>
          <w:kern w:val="0"/>
          <w:szCs w:val="21"/>
        </w:rPr>
        <w:t>截至8月19日24时，据31个省（自治区、直辖市）和新疆生产建设兵团报告，现有确诊病例1817例（其中重症病例54例），累计治愈出院病例88126例，累计死亡病例4636例，累计报告确诊病例94579例，现有疑似病例4例。累计追踪到密切接触者1155346人，尚在医学观察的密切接触者40859人。</w:t>
      </w:r>
    </w:p>
    <w:p w14:paraId="103ADCCA" w14:textId="77777777" w:rsidR="00E74F27" w:rsidRPr="00E74F27" w:rsidRDefault="00E74F27" w:rsidP="00E74F27">
      <w:pPr>
        <w:widowControl/>
        <w:ind w:firstLine="480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E74F27">
        <w:rPr>
          <w:rFonts w:asciiTheme="majorEastAsia" w:eastAsiaTheme="majorEastAsia" w:hAnsiTheme="majorEastAsia" w:cs="宋体"/>
          <w:kern w:val="0"/>
          <w:szCs w:val="21"/>
        </w:rPr>
        <w:t>31个省（自治区、直辖市）和新疆生产建设兵团报告新增无症状感染者30例（均为境外输入）；当日转为确诊病例2例（均为境外输入）；当日解除医学观察19例（境外输入18例）；尚在医学观察的无症状感染者517例（境外输入418例）。</w:t>
      </w:r>
    </w:p>
    <w:p w14:paraId="3D34ED7A" w14:textId="77777777" w:rsidR="00E74F27" w:rsidRPr="00E74F27" w:rsidRDefault="00E74F27" w:rsidP="00E74F27">
      <w:pPr>
        <w:widowControl/>
        <w:ind w:firstLine="420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E74F27">
        <w:rPr>
          <w:rFonts w:asciiTheme="majorEastAsia" w:eastAsiaTheme="majorEastAsia" w:hAnsiTheme="majorEastAsia" w:cs="宋体" w:hint="eastAsia"/>
          <w:kern w:val="0"/>
          <w:szCs w:val="21"/>
        </w:rPr>
        <w:t>【全球疫情最新消息，全球疫情最新数据，世界疫情，世界疫情最新数据】</w:t>
      </w:r>
    </w:p>
    <w:p w14:paraId="32872EB9" w14:textId="77777777" w:rsidR="00E74F27" w:rsidRPr="00BA22FE" w:rsidRDefault="00E74F27" w:rsidP="00E74F27">
      <w:pPr>
        <w:widowControl/>
        <w:ind w:firstLine="420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E74F27">
        <w:rPr>
          <w:rFonts w:asciiTheme="majorEastAsia" w:eastAsiaTheme="majorEastAsia" w:hAnsiTheme="majorEastAsia" w:cs="宋体" w:hint="eastAsia"/>
          <w:kern w:val="0"/>
          <w:szCs w:val="21"/>
        </w:rPr>
        <w:t>来自疫情实时大数据报告的信息，至2021年</w:t>
      </w:r>
      <w:r w:rsidRPr="00E74F27">
        <w:rPr>
          <w:rFonts w:asciiTheme="majorEastAsia" w:eastAsiaTheme="majorEastAsia" w:hAnsiTheme="majorEastAsia" w:cs="Calibri"/>
          <w:kern w:val="0"/>
          <w:szCs w:val="21"/>
        </w:rPr>
        <w:t>8</w:t>
      </w:r>
      <w:r w:rsidRPr="00E74F27">
        <w:rPr>
          <w:rFonts w:asciiTheme="majorEastAsia" w:eastAsiaTheme="majorEastAsia" w:hAnsiTheme="majorEastAsia" w:cs="宋体" w:hint="eastAsia"/>
          <w:kern w:val="0"/>
          <w:szCs w:val="21"/>
        </w:rPr>
        <w:t>月</w:t>
      </w:r>
      <w:r w:rsidRPr="00E74F27">
        <w:rPr>
          <w:rFonts w:asciiTheme="majorEastAsia" w:eastAsiaTheme="majorEastAsia" w:hAnsiTheme="majorEastAsia" w:cs="Calibri"/>
          <w:kern w:val="0"/>
          <w:szCs w:val="21"/>
        </w:rPr>
        <w:t>20</w:t>
      </w:r>
      <w:r w:rsidRPr="00E74F27">
        <w:rPr>
          <w:rFonts w:asciiTheme="majorEastAsia" w:eastAsiaTheme="majorEastAsia" w:hAnsiTheme="majorEastAsia" w:cs="宋体" w:hint="eastAsia"/>
          <w:kern w:val="0"/>
          <w:szCs w:val="21"/>
        </w:rPr>
        <w:t>日</w:t>
      </w:r>
      <w:r w:rsidRPr="00E74F27">
        <w:rPr>
          <w:rFonts w:asciiTheme="majorEastAsia" w:eastAsiaTheme="majorEastAsia" w:hAnsiTheme="majorEastAsia" w:cs="Calibri"/>
          <w:kern w:val="0"/>
          <w:szCs w:val="21"/>
        </w:rPr>
        <w:t>10</w:t>
      </w:r>
      <w:r w:rsidRPr="00E74F27">
        <w:rPr>
          <w:rFonts w:asciiTheme="majorEastAsia" w:eastAsiaTheme="majorEastAsia" w:hAnsiTheme="majorEastAsia" w:cs="宋体" w:hint="eastAsia"/>
          <w:kern w:val="0"/>
          <w:szCs w:val="21"/>
        </w:rPr>
        <w:t>点左右，全球现有确诊</w:t>
      </w:r>
      <w:r w:rsidRPr="00E74F27">
        <w:rPr>
          <w:rFonts w:asciiTheme="majorEastAsia" w:eastAsiaTheme="majorEastAsia" w:hAnsiTheme="majorEastAsia" w:cs="Calibri"/>
          <w:kern w:val="0"/>
          <w:szCs w:val="21"/>
        </w:rPr>
        <w:t>17,680,489</w:t>
      </w:r>
      <w:r w:rsidRPr="00E74F27">
        <w:rPr>
          <w:rFonts w:asciiTheme="majorEastAsia" w:eastAsiaTheme="majorEastAsia" w:hAnsiTheme="majorEastAsia" w:cs="宋体" w:hint="eastAsia"/>
          <w:kern w:val="0"/>
          <w:szCs w:val="21"/>
        </w:rPr>
        <w:t>例，较昨日新增</w:t>
      </w:r>
      <w:r w:rsidRPr="00E74F27">
        <w:rPr>
          <w:rFonts w:asciiTheme="majorEastAsia" w:eastAsiaTheme="majorEastAsia" w:hAnsiTheme="majorEastAsia" w:cs="Calibri"/>
          <w:kern w:val="0"/>
          <w:szCs w:val="21"/>
        </w:rPr>
        <w:t>180,758</w:t>
      </w:r>
      <w:r w:rsidRPr="00E74F27">
        <w:rPr>
          <w:rFonts w:asciiTheme="majorEastAsia" w:eastAsiaTheme="majorEastAsia" w:hAnsiTheme="majorEastAsia" w:cs="宋体" w:hint="eastAsia"/>
          <w:kern w:val="0"/>
          <w:szCs w:val="21"/>
        </w:rPr>
        <w:t>例，累计死亡</w:t>
      </w:r>
      <w:r w:rsidRPr="00E74F27">
        <w:rPr>
          <w:rFonts w:asciiTheme="majorEastAsia" w:eastAsiaTheme="majorEastAsia" w:hAnsiTheme="majorEastAsia" w:cs="Calibri"/>
          <w:kern w:val="0"/>
          <w:szCs w:val="21"/>
        </w:rPr>
        <w:t>4,411,394</w:t>
      </w:r>
      <w:r w:rsidRPr="00E74F27">
        <w:rPr>
          <w:rFonts w:asciiTheme="majorEastAsia" w:eastAsiaTheme="majorEastAsia" w:hAnsiTheme="majorEastAsia" w:cs="宋体" w:hint="eastAsia"/>
          <w:kern w:val="0"/>
          <w:szCs w:val="21"/>
        </w:rPr>
        <w:t>人，较昨日新增死亡</w:t>
      </w:r>
      <w:r w:rsidRPr="00E74F27">
        <w:rPr>
          <w:rFonts w:asciiTheme="majorEastAsia" w:eastAsiaTheme="majorEastAsia" w:hAnsiTheme="majorEastAsia" w:cs="Calibri"/>
          <w:kern w:val="0"/>
          <w:szCs w:val="21"/>
        </w:rPr>
        <w:t>11,417</w:t>
      </w:r>
      <w:r w:rsidRPr="00E74F27">
        <w:rPr>
          <w:rFonts w:asciiTheme="majorEastAsia" w:eastAsiaTheme="majorEastAsia" w:hAnsiTheme="majorEastAsia" w:cs="宋体" w:hint="eastAsia"/>
          <w:kern w:val="0"/>
          <w:szCs w:val="21"/>
        </w:rPr>
        <w:t>人。</w:t>
      </w:r>
    </w:p>
    <w:p w14:paraId="07183B0A" w14:textId="77777777" w:rsidR="00E74F27" w:rsidRPr="00E74F27" w:rsidRDefault="00E74F27" w:rsidP="00E74F27">
      <w:pPr>
        <w:widowControl/>
        <w:ind w:firstLine="420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E74F27">
        <w:rPr>
          <w:rFonts w:asciiTheme="majorEastAsia" w:eastAsiaTheme="majorEastAsia" w:hAnsiTheme="majorEastAsia" w:cs="宋体" w:hint="eastAsia"/>
          <w:kern w:val="0"/>
          <w:szCs w:val="21"/>
        </w:rPr>
        <w:t>【美国疫情，美国新冠疫情最新消息，美国疫情最新情况】</w:t>
      </w:r>
    </w:p>
    <w:p w14:paraId="479D9B37" w14:textId="77777777" w:rsidR="00E74F27" w:rsidRPr="00BA22FE" w:rsidRDefault="00E74F27" w:rsidP="00E74F27">
      <w:pPr>
        <w:widowControl/>
        <w:ind w:firstLine="420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E74F27">
        <w:rPr>
          <w:rFonts w:asciiTheme="majorEastAsia" w:eastAsiaTheme="majorEastAsia" w:hAnsiTheme="majorEastAsia" w:cs="宋体" w:hint="eastAsia"/>
          <w:kern w:val="0"/>
          <w:szCs w:val="21"/>
        </w:rPr>
        <w:t>来自疫情实时大数据报告的信息，美国新冠疫情最新消息，美国疫情最新情况，至2021年</w:t>
      </w:r>
      <w:r w:rsidRPr="00E74F27">
        <w:rPr>
          <w:rFonts w:asciiTheme="majorEastAsia" w:eastAsiaTheme="majorEastAsia" w:hAnsiTheme="majorEastAsia" w:cs="Calibri"/>
          <w:kern w:val="0"/>
          <w:szCs w:val="21"/>
        </w:rPr>
        <w:t>8</w:t>
      </w:r>
      <w:r w:rsidRPr="00E74F27">
        <w:rPr>
          <w:rFonts w:asciiTheme="majorEastAsia" w:eastAsiaTheme="majorEastAsia" w:hAnsiTheme="majorEastAsia" w:cs="宋体" w:hint="eastAsia"/>
          <w:kern w:val="0"/>
          <w:szCs w:val="21"/>
        </w:rPr>
        <w:t>月</w:t>
      </w:r>
      <w:r w:rsidRPr="00E74F27">
        <w:rPr>
          <w:rFonts w:asciiTheme="majorEastAsia" w:eastAsiaTheme="majorEastAsia" w:hAnsiTheme="majorEastAsia" w:cs="Calibri"/>
          <w:kern w:val="0"/>
          <w:szCs w:val="21"/>
        </w:rPr>
        <w:t>20</w:t>
      </w:r>
      <w:r w:rsidRPr="00E74F27">
        <w:rPr>
          <w:rFonts w:asciiTheme="majorEastAsia" w:eastAsiaTheme="majorEastAsia" w:hAnsiTheme="majorEastAsia" w:cs="宋体" w:hint="eastAsia"/>
          <w:kern w:val="0"/>
          <w:szCs w:val="21"/>
        </w:rPr>
        <w:t>日</w:t>
      </w:r>
      <w:r w:rsidRPr="00E74F27">
        <w:rPr>
          <w:rFonts w:asciiTheme="majorEastAsia" w:eastAsiaTheme="majorEastAsia" w:hAnsiTheme="majorEastAsia" w:cs="Calibri"/>
          <w:kern w:val="0"/>
          <w:szCs w:val="21"/>
        </w:rPr>
        <w:t>10</w:t>
      </w:r>
      <w:r w:rsidRPr="00E74F27">
        <w:rPr>
          <w:rFonts w:asciiTheme="majorEastAsia" w:eastAsiaTheme="majorEastAsia" w:hAnsiTheme="majorEastAsia" w:cs="宋体" w:hint="eastAsia"/>
          <w:kern w:val="0"/>
          <w:szCs w:val="21"/>
        </w:rPr>
        <w:t>点左右，美国疫情现有确诊</w:t>
      </w:r>
      <w:r w:rsidRPr="00E74F27">
        <w:rPr>
          <w:rFonts w:asciiTheme="majorEastAsia" w:eastAsiaTheme="majorEastAsia" w:hAnsiTheme="majorEastAsia" w:cs="Calibri"/>
          <w:kern w:val="0"/>
          <w:szCs w:val="21"/>
        </w:rPr>
        <w:t>7,198,006</w:t>
      </w:r>
      <w:r w:rsidRPr="00E74F27">
        <w:rPr>
          <w:rFonts w:asciiTheme="majorEastAsia" w:eastAsiaTheme="majorEastAsia" w:hAnsiTheme="majorEastAsia" w:cs="宋体" w:hint="eastAsia"/>
          <w:kern w:val="0"/>
          <w:szCs w:val="21"/>
        </w:rPr>
        <w:t>例，较昨日新增</w:t>
      </w:r>
      <w:r w:rsidRPr="00E74F27">
        <w:rPr>
          <w:rFonts w:asciiTheme="majorEastAsia" w:eastAsiaTheme="majorEastAsia" w:hAnsiTheme="majorEastAsia" w:cs="Calibri"/>
          <w:kern w:val="0"/>
          <w:szCs w:val="21"/>
        </w:rPr>
        <w:t>123,446</w:t>
      </w:r>
      <w:r w:rsidRPr="00E74F27">
        <w:rPr>
          <w:rFonts w:asciiTheme="majorEastAsia" w:eastAsiaTheme="majorEastAsia" w:hAnsiTheme="majorEastAsia" w:cs="宋体" w:hint="eastAsia"/>
          <w:kern w:val="0"/>
          <w:szCs w:val="21"/>
        </w:rPr>
        <w:t>例，累计死亡</w:t>
      </w:r>
      <w:r w:rsidRPr="00E74F27">
        <w:rPr>
          <w:rFonts w:asciiTheme="majorEastAsia" w:eastAsiaTheme="majorEastAsia" w:hAnsiTheme="majorEastAsia" w:cs="Calibri"/>
          <w:kern w:val="0"/>
          <w:szCs w:val="21"/>
        </w:rPr>
        <w:t>643,112</w:t>
      </w:r>
      <w:r w:rsidRPr="00E74F27">
        <w:rPr>
          <w:rFonts w:asciiTheme="majorEastAsia" w:eastAsiaTheme="majorEastAsia" w:hAnsiTheme="majorEastAsia" w:cs="宋体" w:hint="eastAsia"/>
          <w:kern w:val="0"/>
          <w:szCs w:val="21"/>
        </w:rPr>
        <w:t>人，较昨日新增死亡</w:t>
      </w:r>
      <w:r w:rsidRPr="00E74F27">
        <w:rPr>
          <w:rFonts w:asciiTheme="majorEastAsia" w:eastAsiaTheme="majorEastAsia" w:hAnsiTheme="majorEastAsia" w:cs="Calibri"/>
          <w:kern w:val="0"/>
          <w:szCs w:val="21"/>
        </w:rPr>
        <w:t>1,239</w:t>
      </w:r>
      <w:r w:rsidRPr="00E74F27">
        <w:rPr>
          <w:rFonts w:asciiTheme="majorEastAsia" w:eastAsiaTheme="majorEastAsia" w:hAnsiTheme="majorEastAsia" w:cs="宋体" w:hint="eastAsia"/>
          <w:kern w:val="0"/>
          <w:szCs w:val="21"/>
        </w:rPr>
        <w:t>。</w:t>
      </w:r>
    </w:p>
    <w:p w14:paraId="045869BF" w14:textId="77777777" w:rsidR="00CF5414" w:rsidRPr="001D6C6E" w:rsidRDefault="0047020F" w:rsidP="00E74F27">
      <w:pPr>
        <w:pStyle w:val="a3"/>
        <w:adjustRightInd w:val="0"/>
        <w:snapToGrid w:val="0"/>
        <w:spacing w:before="247" w:line="360" w:lineRule="auto"/>
        <w:ind w:firstLine="338"/>
        <w:rPr>
          <w:rFonts w:asciiTheme="majorEastAsia" w:eastAsiaTheme="majorEastAsia" w:hAnsiTheme="majorEastAsia"/>
          <w:sz w:val="21"/>
          <w:szCs w:val="21"/>
        </w:rPr>
      </w:pPr>
      <w:r w:rsidRPr="001D6C6E">
        <w:rPr>
          <w:rFonts w:asciiTheme="majorEastAsia" w:eastAsiaTheme="majorEastAsia" w:hAnsiTheme="majorEastAsia"/>
          <w:sz w:val="21"/>
          <w:szCs w:val="21"/>
        </w:rPr>
        <w:t>请你的团队通过深入的数据分析，建立合理的数学模型来解决以下问题：</w:t>
      </w:r>
    </w:p>
    <w:p w14:paraId="5BD02F72" w14:textId="5CB90759" w:rsidR="001341F8" w:rsidRDefault="00EE2751" w:rsidP="001341F8">
      <w:pPr>
        <w:pStyle w:val="a3"/>
        <w:numPr>
          <w:ilvl w:val="0"/>
          <w:numId w:val="1"/>
        </w:numPr>
        <w:adjustRightInd w:val="0"/>
        <w:snapToGrid w:val="0"/>
        <w:spacing w:before="4" w:line="360" w:lineRule="auto"/>
        <w:rPr>
          <w:rFonts w:asciiTheme="majorEastAsia" w:eastAsiaTheme="majorEastAsia" w:hAnsiTheme="majorEastAsia"/>
          <w:color w:val="000000"/>
          <w:spacing w:val="15"/>
          <w:kern w:val="0"/>
          <w:sz w:val="21"/>
          <w:szCs w:val="21"/>
        </w:rPr>
      </w:pPr>
      <w:r w:rsidRPr="001D6C6E">
        <w:rPr>
          <w:rFonts w:asciiTheme="majorEastAsia" w:eastAsiaTheme="majorEastAsia" w:hAnsiTheme="majorEastAsia" w:hint="eastAsia"/>
          <w:sz w:val="21"/>
          <w:szCs w:val="21"/>
        </w:rPr>
        <w:t>根据</w:t>
      </w:r>
      <w:r w:rsidRPr="001D6C6E">
        <w:rPr>
          <w:rFonts w:asciiTheme="majorEastAsia" w:eastAsiaTheme="majorEastAsia" w:hAnsiTheme="majorEastAsia" w:hint="eastAsia"/>
          <w:color w:val="000000"/>
          <w:spacing w:val="15"/>
          <w:kern w:val="0"/>
          <w:sz w:val="21"/>
          <w:szCs w:val="21"/>
        </w:rPr>
        <w:t>WHO</w:t>
      </w:r>
      <w:r w:rsidRPr="001D6C6E">
        <w:rPr>
          <w:rFonts w:asciiTheme="majorEastAsia" w:eastAsiaTheme="majorEastAsia" w:hAnsiTheme="majorEastAsia" w:hint="eastAsia"/>
          <w:color w:val="000000"/>
          <w:spacing w:val="15"/>
          <w:sz w:val="21"/>
          <w:szCs w:val="21"/>
        </w:rPr>
        <w:t>数据建立模型</w:t>
      </w:r>
      <w:r w:rsidRPr="001341F8">
        <w:rPr>
          <w:rFonts w:asciiTheme="majorEastAsia" w:eastAsiaTheme="majorEastAsia" w:hAnsiTheme="majorEastAsia" w:hint="eastAsia"/>
          <w:color w:val="000000"/>
          <w:spacing w:val="15"/>
          <w:sz w:val="21"/>
          <w:szCs w:val="21"/>
          <w:highlight w:val="yellow"/>
        </w:rPr>
        <w:t>分析</w:t>
      </w:r>
      <w:r w:rsidRPr="001D6C6E">
        <w:rPr>
          <w:rFonts w:asciiTheme="majorEastAsia" w:eastAsiaTheme="majorEastAsia" w:hAnsiTheme="majorEastAsia" w:hint="eastAsia"/>
          <w:color w:val="000000"/>
          <w:spacing w:val="15"/>
          <w:sz w:val="21"/>
          <w:szCs w:val="21"/>
        </w:rPr>
        <w:t>研究</w:t>
      </w:r>
      <w:r w:rsidRPr="001D6C6E">
        <w:rPr>
          <w:rFonts w:asciiTheme="majorEastAsia" w:eastAsiaTheme="majorEastAsia" w:hAnsiTheme="majorEastAsia" w:hint="eastAsia"/>
          <w:color w:val="000000"/>
          <w:spacing w:val="15"/>
          <w:kern w:val="0"/>
          <w:sz w:val="21"/>
          <w:szCs w:val="21"/>
        </w:rPr>
        <w:t>全球(或某一国家和地区)从2</w:t>
      </w:r>
      <w:r w:rsidRPr="001D6C6E">
        <w:rPr>
          <w:rFonts w:asciiTheme="majorEastAsia" w:eastAsiaTheme="majorEastAsia" w:hAnsiTheme="majorEastAsia"/>
          <w:color w:val="000000"/>
          <w:spacing w:val="15"/>
          <w:kern w:val="0"/>
          <w:sz w:val="21"/>
          <w:szCs w:val="21"/>
        </w:rPr>
        <w:t>020</w:t>
      </w:r>
      <w:r w:rsidRPr="001D6C6E">
        <w:rPr>
          <w:rFonts w:asciiTheme="majorEastAsia" w:eastAsiaTheme="majorEastAsia" w:hAnsiTheme="majorEastAsia" w:hint="eastAsia"/>
          <w:color w:val="000000"/>
          <w:spacing w:val="15"/>
          <w:kern w:val="0"/>
          <w:sz w:val="21"/>
          <w:szCs w:val="21"/>
        </w:rPr>
        <w:t>年开始的新冠病毒感染数量和死亡人数</w:t>
      </w:r>
      <w:r w:rsidRPr="001341F8">
        <w:rPr>
          <w:rFonts w:asciiTheme="majorEastAsia" w:eastAsiaTheme="majorEastAsia" w:hAnsiTheme="majorEastAsia" w:hint="eastAsia"/>
          <w:color w:val="000000"/>
          <w:spacing w:val="15"/>
          <w:kern w:val="0"/>
          <w:sz w:val="21"/>
          <w:szCs w:val="21"/>
          <w:highlight w:val="yellow"/>
        </w:rPr>
        <w:t>变化趋势</w:t>
      </w:r>
      <w:r w:rsidRPr="001D6C6E">
        <w:rPr>
          <w:rFonts w:asciiTheme="majorEastAsia" w:eastAsiaTheme="majorEastAsia" w:hAnsiTheme="majorEastAsia" w:hint="eastAsia"/>
          <w:color w:val="000000"/>
          <w:spacing w:val="15"/>
          <w:kern w:val="0"/>
          <w:sz w:val="21"/>
          <w:szCs w:val="21"/>
        </w:rPr>
        <w:t>。</w:t>
      </w:r>
    </w:p>
    <w:p w14:paraId="4EDD72EB" w14:textId="3EADDDFA" w:rsidR="00CF5414" w:rsidRDefault="000E7668" w:rsidP="001341F8">
      <w:pPr>
        <w:pStyle w:val="a3"/>
        <w:adjustRightInd w:val="0"/>
        <w:snapToGrid w:val="0"/>
        <w:spacing w:before="4" w:line="360" w:lineRule="auto"/>
        <w:ind w:left="336"/>
        <w:rPr>
          <w:rFonts w:asciiTheme="majorEastAsia" w:eastAsiaTheme="majorEastAsia" w:hAnsiTheme="majorEastAsia"/>
          <w:i/>
          <w:iCs/>
          <w:color w:val="000000"/>
          <w:spacing w:val="15"/>
          <w:kern w:val="0"/>
          <w:sz w:val="21"/>
          <w:szCs w:val="21"/>
        </w:rPr>
      </w:pPr>
      <w:bookmarkStart w:id="0" w:name="_Hlk80569243"/>
      <w:r>
        <w:rPr>
          <w:rFonts w:asciiTheme="majorEastAsia" w:eastAsiaTheme="majorEastAsia" w:hAnsiTheme="majorEastAsia" w:hint="eastAsia"/>
          <w:i/>
          <w:iCs/>
          <w:color w:val="000000"/>
          <w:spacing w:val="15"/>
          <w:kern w:val="0"/>
          <w:sz w:val="21"/>
          <w:szCs w:val="21"/>
        </w:rPr>
        <w:t>模型：</w:t>
      </w:r>
      <w:r w:rsidR="001341F8" w:rsidRPr="001341F8">
        <w:rPr>
          <w:rFonts w:asciiTheme="majorEastAsia" w:eastAsiaTheme="majorEastAsia" w:hAnsiTheme="majorEastAsia" w:hint="eastAsia"/>
          <w:i/>
          <w:iCs/>
          <w:color w:val="000000"/>
          <w:spacing w:val="15"/>
          <w:kern w:val="0"/>
          <w:sz w:val="21"/>
          <w:szCs w:val="21"/>
        </w:rPr>
        <w:t>神经网络（分类，预测）。</w:t>
      </w:r>
      <w:r w:rsidR="001341F8">
        <w:rPr>
          <w:rFonts w:asciiTheme="majorEastAsia" w:eastAsiaTheme="majorEastAsia" w:hAnsiTheme="majorEastAsia" w:hint="eastAsia"/>
          <w:i/>
          <w:iCs/>
          <w:color w:val="000000"/>
          <w:spacing w:val="15"/>
          <w:kern w:val="0"/>
          <w:sz w:val="21"/>
          <w:szCs w:val="21"/>
        </w:rPr>
        <w:t>可以建立多个国家/地区的预测模型。</w:t>
      </w:r>
    </w:p>
    <w:p w14:paraId="3FD8A949" w14:textId="28943EBB" w:rsidR="000E7668" w:rsidRDefault="000E7668" w:rsidP="001341F8">
      <w:pPr>
        <w:pStyle w:val="a3"/>
        <w:adjustRightInd w:val="0"/>
        <w:snapToGrid w:val="0"/>
        <w:spacing w:before="4" w:line="360" w:lineRule="auto"/>
        <w:ind w:left="336"/>
        <w:rPr>
          <w:rFonts w:asciiTheme="majorEastAsia" w:eastAsiaTheme="majorEastAsia" w:hAnsiTheme="majorEastAsia" w:hint="eastAsia"/>
          <w:i/>
          <w:iCs/>
          <w:color w:val="000000"/>
          <w:spacing w:val="15"/>
          <w:kern w:val="0"/>
          <w:sz w:val="21"/>
          <w:szCs w:val="21"/>
        </w:rPr>
      </w:pPr>
      <w:r>
        <w:rPr>
          <w:rFonts w:asciiTheme="majorEastAsia" w:eastAsiaTheme="majorEastAsia" w:hAnsiTheme="majorEastAsia" w:hint="eastAsia"/>
          <w:i/>
          <w:iCs/>
          <w:color w:val="000000"/>
          <w:spacing w:val="15"/>
          <w:kern w:val="0"/>
          <w:sz w:val="21"/>
          <w:szCs w:val="21"/>
        </w:rPr>
        <w:t>如果变化趋势跟时间很相关，或者说前后存在依赖与影响，应该使用循环神经网络。</w:t>
      </w:r>
    </w:p>
    <w:p w14:paraId="7DC13231" w14:textId="2D41D4AD" w:rsidR="001341F8" w:rsidRDefault="000E7668" w:rsidP="001341F8">
      <w:pPr>
        <w:pStyle w:val="a3"/>
        <w:adjustRightInd w:val="0"/>
        <w:snapToGrid w:val="0"/>
        <w:spacing w:before="4" w:line="360" w:lineRule="auto"/>
        <w:ind w:left="336"/>
        <w:rPr>
          <w:rFonts w:asciiTheme="majorEastAsia" w:eastAsiaTheme="majorEastAsia" w:hAnsiTheme="majorEastAsia"/>
          <w:i/>
          <w:iCs/>
          <w:color w:val="000000"/>
          <w:spacing w:val="15"/>
          <w:kern w:val="0"/>
          <w:sz w:val="21"/>
          <w:szCs w:val="21"/>
        </w:rPr>
      </w:pPr>
      <w:r>
        <w:rPr>
          <w:rFonts w:asciiTheme="majorEastAsia" w:eastAsiaTheme="majorEastAsia" w:hAnsiTheme="majorEastAsia" w:hint="eastAsia"/>
          <w:i/>
          <w:iCs/>
          <w:color w:val="000000"/>
          <w:spacing w:val="15"/>
          <w:kern w:val="0"/>
          <w:sz w:val="21"/>
          <w:szCs w:val="21"/>
        </w:rPr>
        <w:t>分析指标：</w:t>
      </w:r>
      <w:r w:rsidR="001341F8">
        <w:rPr>
          <w:rFonts w:asciiTheme="majorEastAsia" w:eastAsiaTheme="majorEastAsia" w:hAnsiTheme="majorEastAsia" w:hint="eastAsia"/>
          <w:i/>
          <w:iCs/>
          <w:color w:val="000000"/>
          <w:spacing w:val="15"/>
          <w:kern w:val="0"/>
          <w:sz w:val="21"/>
          <w:szCs w:val="21"/>
        </w:rPr>
        <w:t>未来会是什么样的？</w:t>
      </w:r>
      <w:r w:rsidR="001341F8" w:rsidRPr="001341F8">
        <w:rPr>
          <w:rFonts w:asciiTheme="majorEastAsia" w:eastAsiaTheme="majorEastAsia" w:hAnsiTheme="majorEastAsia" w:hint="eastAsia"/>
          <w:i/>
          <w:iCs/>
          <w:color w:val="000000"/>
          <w:spacing w:val="15"/>
          <w:kern w:val="0"/>
          <w:sz w:val="21"/>
          <w:szCs w:val="21"/>
          <w:highlight w:val="yellow"/>
        </w:rPr>
        <w:t>增长趋势</w:t>
      </w:r>
      <w:r w:rsidR="001341F8">
        <w:rPr>
          <w:rFonts w:asciiTheme="majorEastAsia" w:eastAsiaTheme="majorEastAsia" w:hAnsiTheme="majorEastAsia" w:hint="eastAsia"/>
          <w:i/>
          <w:iCs/>
          <w:color w:val="000000"/>
          <w:spacing w:val="15"/>
          <w:kern w:val="0"/>
          <w:sz w:val="21"/>
          <w:szCs w:val="21"/>
        </w:rPr>
        <w:t>？</w:t>
      </w:r>
      <w:r w:rsidR="001341F8" w:rsidRPr="001341F8">
        <w:rPr>
          <w:rFonts w:asciiTheme="majorEastAsia" w:eastAsiaTheme="majorEastAsia" w:hAnsiTheme="majorEastAsia" w:hint="eastAsia"/>
          <w:i/>
          <w:iCs/>
          <w:color w:val="000000"/>
          <w:spacing w:val="15"/>
          <w:kern w:val="0"/>
          <w:sz w:val="21"/>
          <w:szCs w:val="21"/>
          <w:highlight w:val="yellow"/>
        </w:rPr>
        <w:t>爆发时间</w:t>
      </w:r>
      <w:r w:rsidR="001341F8">
        <w:rPr>
          <w:rFonts w:asciiTheme="majorEastAsia" w:eastAsiaTheme="majorEastAsia" w:hAnsiTheme="majorEastAsia" w:hint="eastAsia"/>
          <w:i/>
          <w:iCs/>
          <w:color w:val="000000"/>
          <w:spacing w:val="15"/>
          <w:kern w:val="0"/>
          <w:sz w:val="21"/>
          <w:szCs w:val="21"/>
        </w:rPr>
        <w:t>？恶劣程度？周期性？</w:t>
      </w:r>
    </w:p>
    <w:p w14:paraId="3C557E17" w14:textId="4A912953" w:rsidR="00F83B2D" w:rsidRDefault="000E7668" w:rsidP="001341F8">
      <w:pPr>
        <w:pStyle w:val="a3"/>
        <w:adjustRightInd w:val="0"/>
        <w:snapToGrid w:val="0"/>
        <w:spacing w:before="4" w:line="360" w:lineRule="auto"/>
        <w:ind w:left="336"/>
        <w:rPr>
          <w:rFonts w:asciiTheme="majorEastAsia" w:eastAsiaTheme="majorEastAsia" w:hAnsiTheme="majorEastAsia"/>
          <w:i/>
          <w:iCs/>
          <w:color w:val="000000"/>
          <w:spacing w:val="15"/>
          <w:kern w:val="0"/>
          <w:sz w:val="21"/>
          <w:szCs w:val="21"/>
        </w:rPr>
      </w:pPr>
      <w:r>
        <w:rPr>
          <w:rFonts w:asciiTheme="majorEastAsia" w:eastAsiaTheme="majorEastAsia" w:hAnsiTheme="majorEastAsia" w:hint="eastAsia"/>
          <w:i/>
          <w:iCs/>
          <w:color w:val="000000"/>
          <w:spacing w:val="15"/>
          <w:kern w:val="0"/>
          <w:sz w:val="21"/>
          <w:szCs w:val="21"/>
        </w:rPr>
        <w:t>对象：</w:t>
      </w:r>
      <w:r w:rsidR="00F83B2D">
        <w:rPr>
          <w:rFonts w:asciiTheme="majorEastAsia" w:eastAsiaTheme="majorEastAsia" w:hAnsiTheme="majorEastAsia" w:hint="eastAsia"/>
          <w:i/>
          <w:iCs/>
          <w:color w:val="000000"/>
          <w:spacing w:val="15"/>
          <w:kern w:val="0"/>
          <w:sz w:val="21"/>
          <w:szCs w:val="21"/>
        </w:rPr>
        <w:t>选择中国？还可以谈论我国疫情防控。</w:t>
      </w:r>
    </w:p>
    <w:p w14:paraId="3DEB2121" w14:textId="2FA389F2" w:rsidR="000E7668" w:rsidRDefault="000E7668" w:rsidP="001341F8">
      <w:pPr>
        <w:pStyle w:val="a3"/>
        <w:adjustRightInd w:val="0"/>
        <w:snapToGrid w:val="0"/>
        <w:spacing w:before="4" w:line="360" w:lineRule="auto"/>
        <w:ind w:left="336"/>
        <w:rPr>
          <w:rFonts w:asciiTheme="majorEastAsia" w:eastAsiaTheme="majorEastAsia" w:hAnsiTheme="majorEastAsia"/>
          <w:i/>
          <w:iCs/>
          <w:color w:val="000000"/>
          <w:spacing w:val="15"/>
          <w:kern w:val="0"/>
          <w:sz w:val="21"/>
          <w:szCs w:val="21"/>
        </w:rPr>
      </w:pPr>
      <w:r>
        <w:rPr>
          <w:rFonts w:asciiTheme="majorEastAsia" w:eastAsiaTheme="majorEastAsia" w:hAnsiTheme="majorEastAsia" w:hint="eastAsia"/>
          <w:i/>
          <w:iCs/>
          <w:color w:val="000000"/>
          <w:spacing w:val="15"/>
          <w:kern w:val="0"/>
          <w:sz w:val="21"/>
          <w:szCs w:val="21"/>
        </w:rPr>
        <w:t>可能</w:t>
      </w:r>
      <w:proofErr w:type="gramStart"/>
      <w:r>
        <w:rPr>
          <w:rFonts w:asciiTheme="majorEastAsia" w:eastAsiaTheme="majorEastAsia" w:hAnsiTheme="majorEastAsia" w:hint="eastAsia"/>
          <w:i/>
          <w:iCs/>
          <w:color w:val="000000"/>
          <w:spacing w:val="15"/>
          <w:kern w:val="0"/>
          <w:sz w:val="21"/>
          <w:szCs w:val="21"/>
        </w:rPr>
        <w:t>跟全球</w:t>
      </w:r>
      <w:proofErr w:type="gramEnd"/>
      <w:r>
        <w:rPr>
          <w:rFonts w:asciiTheme="majorEastAsia" w:eastAsiaTheme="majorEastAsia" w:hAnsiTheme="majorEastAsia" w:hint="eastAsia"/>
          <w:i/>
          <w:iCs/>
          <w:color w:val="000000"/>
          <w:spacing w:val="15"/>
          <w:kern w:val="0"/>
          <w:sz w:val="21"/>
          <w:szCs w:val="21"/>
        </w:rPr>
        <w:t>疫情有关系，可作为切入点。</w:t>
      </w:r>
    </w:p>
    <w:p w14:paraId="2FEFE1C8" w14:textId="31DFEE9F" w:rsidR="000E7668" w:rsidRPr="001341F8" w:rsidRDefault="000E7668" w:rsidP="001341F8">
      <w:pPr>
        <w:pStyle w:val="a3"/>
        <w:adjustRightInd w:val="0"/>
        <w:snapToGrid w:val="0"/>
        <w:spacing w:before="4" w:line="360" w:lineRule="auto"/>
        <w:ind w:left="336"/>
        <w:rPr>
          <w:rFonts w:asciiTheme="majorEastAsia" w:eastAsiaTheme="majorEastAsia" w:hAnsiTheme="majorEastAsia" w:hint="eastAsia"/>
          <w:i/>
          <w:iCs/>
          <w:color w:val="000000"/>
          <w:spacing w:val="15"/>
          <w:kern w:val="0"/>
          <w:sz w:val="21"/>
          <w:szCs w:val="21"/>
        </w:rPr>
      </w:pPr>
      <w:r>
        <w:rPr>
          <w:rFonts w:asciiTheme="majorEastAsia" w:eastAsiaTheme="majorEastAsia" w:hAnsiTheme="majorEastAsia" w:hint="eastAsia"/>
          <w:i/>
          <w:iCs/>
          <w:color w:val="000000"/>
          <w:spacing w:val="15"/>
          <w:kern w:val="0"/>
          <w:sz w:val="21"/>
          <w:szCs w:val="21"/>
        </w:rPr>
        <w:t>多变量的时间序列问题。</w:t>
      </w:r>
    </w:p>
    <w:bookmarkEnd w:id="0"/>
    <w:p w14:paraId="208E737F" w14:textId="2F299B9C" w:rsidR="00D60D62" w:rsidRPr="00BA22FE" w:rsidRDefault="0047020F">
      <w:pPr>
        <w:pStyle w:val="a3"/>
        <w:adjustRightInd w:val="0"/>
        <w:snapToGrid w:val="0"/>
        <w:spacing w:before="4" w:line="360" w:lineRule="auto"/>
        <w:rPr>
          <w:rFonts w:asciiTheme="majorEastAsia" w:eastAsiaTheme="majorEastAsia" w:hAnsiTheme="majorEastAsia"/>
          <w:color w:val="000000"/>
          <w:spacing w:val="15"/>
          <w:kern w:val="0"/>
          <w:sz w:val="21"/>
          <w:szCs w:val="21"/>
        </w:rPr>
      </w:pPr>
      <w:r w:rsidRPr="001D6C6E">
        <w:rPr>
          <w:rFonts w:asciiTheme="majorEastAsia" w:eastAsiaTheme="majorEastAsia" w:hAnsiTheme="majorEastAsia" w:hint="eastAsia"/>
          <w:sz w:val="21"/>
          <w:szCs w:val="21"/>
        </w:rPr>
        <w:lastRenderedPageBreak/>
        <w:t>2</w:t>
      </w:r>
      <w:r w:rsidR="00AC108B" w:rsidRPr="001D6C6E">
        <w:rPr>
          <w:rFonts w:asciiTheme="majorEastAsia" w:eastAsiaTheme="majorEastAsia" w:hAnsiTheme="majorEastAsia" w:hint="eastAsia"/>
          <w:sz w:val="21"/>
          <w:szCs w:val="21"/>
        </w:rPr>
        <w:t>，根据</w:t>
      </w:r>
      <w:r w:rsidR="00FB45DE" w:rsidRPr="001D6C6E">
        <w:rPr>
          <w:rFonts w:asciiTheme="majorEastAsia" w:eastAsiaTheme="majorEastAsia" w:hAnsiTheme="majorEastAsia" w:hint="eastAsia"/>
          <w:color w:val="000000"/>
          <w:spacing w:val="15"/>
          <w:kern w:val="0"/>
          <w:sz w:val="21"/>
          <w:szCs w:val="21"/>
        </w:rPr>
        <w:t>WHO</w:t>
      </w:r>
      <w:r w:rsidR="00AC108B" w:rsidRPr="001D6C6E">
        <w:rPr>
          <w:rFonts w:asciiTheme="majorEastAsia" w:eastAsiaTheme="majorEastAsia" w:hAnsiTheme="majorEastAsia" w:hint="eastAsia"/>
          <w:color w:val="000000"/>
          <w:spacing w:val="15"/>
          <w:sz w:val="21"/>
          <w:szCs w:val="21"/>
        </w:rPr>
        <w:t>数据显示，</w:t>
      </w:r>
      <w:r w:rsidR="00AC108B" w:rsidRPr="001D6C6E">
        <w:rPr>
          <w:rFonts w:asciiTheme="majorEastAsia" w:eastAsiaTheme="majorEastAsia" w:hAnsiTheme="majorEastAsia"/>
          <w:color w:val="000000"/>
          <w:spacing w:val="15"/>
          <w:sz w:val="21"/>
          <w:szCs w:val="21"/>
        </w:rPr>
        <w:t>2021</w:t>
      </w:r>
      <w:r w:rsidR="00AC108B" w:rsidRPr="001D6C6E">
        <w:rPr>
          <w:rFonts w:asciiTheme="majorEastAsia" w:eastAsiaTheme="majorEastAsia" w:hAnsiTheme="majorEastAsia" w:hint="eastAsia"/>
          <w:color w:val="000000"/>
          <w:spacing w:val="15"/>
          <w:sz w:val="21"/>
          <w:szCs w:val="21"/>
        </w:rPr>
        <w:t>年</w:t>
      </w:r>
      <w:r w:rsidR="00AC108B" w:rsidRPr="001D6C6E">
        <w:rPr>
          <w:rFonts w:asciiTheme="majorEastAsia" w:eastAsiaTheme="majorEastAsia" w:hAnsiTheme="majorEastAsia"/>
          <w:color w:val="000000"/>
          <w:spacing w:val="15"/>
          <w:sz w:val="21"/>
          <w:szCs w:val="21"/>
        </w:rPr>
        <w:t>6</w:t>
      </w:r>
      <w:r w:rsidR="00AC108B" w:rsidRPr="001D6C6E">
        <w:rPr>
          <w:rFonts w:asciiTheme="majorEastAsia" w:eastAsiaTheme="majorEastAsia" w:hAnsiTheme="majorEastAsia" w:hint="eastAsia"/>
          <w:color w:val="000000"/>
          <w:spacing w:val="15"/>
          <w:sz w:val="21"/>
          <w:szCs w:val="21"/>
        </w:rPr>
        <w:t>月2</w:t>
      </w:r>
      <w:r w:rsidR="00AC108B" w:rsidRPr="001D6C6E">
        <w:rPr>
          <w:rFonts w:asciiTheme="majorEastAsia" w:eastAsiaTheme="majorEastAsia" w:hAnsiTheme="majorEastAsia"/>
          <w:color w:val="000000"/>
          <w:spacing w:val="15"/>
          <w:sz w:val="21"/>
          <w:szCs w:val="21"/>
        </w:rPr>
        <w:t>8</w:t>
      </w:r>
      <w:r w:rsidR="00AC108B" w:rsidRPr="001D6C6E">
        <w:rPr>
          <w:rFonts w:asciiTheme="majorEastAsia" w:eastAsiaTheme="majorEastAsia" w:hAnsiTheme="majorEastAsia" w:hint="eastAsia"/>
          <w:color w:val="000000"/>
          <w:spacing w:val="15"/>
          <w:sz w:val="21"/>
          <w:szCs w:val="21"/>
        </w:rPr>
        <w:t>日-</w:t>
      </w:r>
      <w:r w:rsidR="00AC108B" w:rsidRPr="001D6C6E">
        <w:rPr>
          <w:rFonts w:asciiTheme="majorEastAsia" w:eastAsiaTheme="majorEastAsia" w:hAnsiTheme="majorEastAsia"/>
          <w:color w:val="000000"/>
          <w:spacing w:val="15"/>
          <w:sz w:val="21"/>
          <w:szCs w:val="21"/>
        </w:rPr>
        <w:t>7</w:t>
      </w:r>
      <w:r w:rsidR="00AC108B" w:rsidRPr="001D6C6E">
        <w:rPr>
          <w:rFonts w:asciiTheme="majorEastAsia" w:eastAsiaTheme="majorEastAsia" w:hAnsiTheme="majorEastAsia" w:hint="eastAsia"/>
          <w:color w:val="000000"/>
          <w:spacing w:val="15"/>
          <w:sz w:val="21"/>
          <w:szCs w:val="21"/>
        </w:rPr>
        <w:t>月6日</w:t>
      </w:r>
      <w:r w:rsidR="00FB45DE" w:rsidRPr="001D6C6E">
        <w:rPr>
          <w:rFonts w:asciiTheme="majorEastAsia" w:eastAsiaTheme="majorEastAsia" w:hAnsiTheme="majorEastAsia" w:hint="eastAsia"/>
          <w:color w:val="000000"/>
          <w:spacing w:val="15"/>
          <w:kern w:val="0"/>
          <w:sz w:val="21"/>
          <w:szCs w:val="21"/>
        </w:rPr>
        <w:t>，全球所报告的新冠病毒感染数量略有增加，但死亡人数持续减少，共报告新增确诊病例</w:t>
      </w:r>
      <w:r w:rsidR="00AC108B" w:rsidRPr="001D6C6E">
        <w:rPr>
          <w:rFonts w:asciiTheme="majorEastAsia" w:eastAsiaTheme="majorEastAsia" w:hAnsiTheme="majorEastAsia" w:hint="eastAsia"/>
          <w:color w:val="000000"/>
          <w:spacing w:val="15"/>
          <w:kern w:val="0"/>
          <w:sz w:val="21"/>
          <w:szCs w:val="21"/>
        </w:rPr>
        <w:t>26</w:t>
      </w:r>
      <w:r w:rsidR="00AC108B" w:rsidRPr="001D6C6E">
        <w:rPr>
          <w:rFonts w:asciiTheme="majorEastAsia" w:eastAsiaTheme="majorEastAsia" w:hAnsiTheme="majorEastAsia"/>
          <w:color w:val="000000"/>
          <w:spacing w:val="15"/>
          <w:kern w:val="0"/>
          <w:sz w:val="21"/>
          <w:szCs w:val="21"/>
        </w:rPr>
        <w:t>0</w:t>
      </w:r>
      <w:r w:rsidR="00FB45DE" w:rsidRPr="001D6C6E">
        <w:rPr>
          <w:rFonts w:asciiTheme="majorEastAsia" w:eastAsiaTheme="majorEastAsia" w:hAnsiTheme="majorEastAsia" w:hint="eastAsia"/>
          <w:color w:val="000000"/>
          <w:spacing w:val="15"/>
          <w:kern w:val="0"/>
          <w:sz w:val="21"/>
          <w:szCs w:val="21"/>
        </w:rPr>
        <w:t>万例，新增死亡5</w:t>
      </w:r>
      <w:r w:rsidR="005B0664" w:rsidRPr="001D6C6E">
        <w:rPr>
          <w:rFonts w:asciiTheme="majorEastAsia" w:eastAsiaTheme="majorEastAsia" w:hAnsiTheme="majorEastAsia" w:hint="eastAsia"/>
          <w:color w:val="000000"/>
          <w:spacing w:val="15"/>
          <w:kern w:val="0"/>
          <w:sz w:val="21"/>
          <w:szCs w:val="21"/>
        </w:rPr>
        <w:t>400</w:t>
      </w:r>
      <w:r w:rsidR="005B0664" w:rsidRPr="001D6C6E">
        <w:rPr>
          <w:rFonts w:asciiTheme="majorEastAsia" w:eastAsiaTheme="majorEastAsia" w:hAnsiTheme="majorEastAsia"/>
          <w:color w:val="000000"/>
          <w:spacing w:val="15"/>
          <w:kern w:val="0"/>
          <w:sz w:val="21"/>
          <w:szCs w:val="21"/>
        </w:rPr>
        <w:t>0</w:t>
      </w:r>
      <w:r w:rsidR="00FB45DE" w:rsidRPr="001D6C6E">
        <w:rPr>
          <w:rFonts w:asciiTheme="majorEastAsia" w:eastAsiaTheme="majorEastAsia" w:hAnsiTheme="majorEastAsia" w:hint="eastAsia"/>
          <w:color w:val="000000"/>
          <w:spacing w:val="15"/>
          <w:kern w:val="0"/>
          <w:sz w:val="21"/>
          <w:szCs w:val="21"/>
        </w:rPr>
        <w:t>例，</w:t>
      </w:r>
      <w:r w:rsidR="00742BAF" w:rsidRPr="001D6C6E">
        <w:rPr>
          <w:rFonts w:asciiTheme="majorEastAsia" w:eastAsiaTheme="majorEastAsia" w:hAnsiTheme="majorEastAsia" w:hint="eastAsia"/>
          <w:color w:val="000000"/>
          <w:spacing w:val="15"/>
          <w:kern w:val="0"/>
          <w:sz w:val="21"/>
          <w:szCs w:val="21"/>
        </w:rPr>
        <w:t xml:space="preserve">WHO 数据显示，全球新冠肺炎死亡人数达到 100 万例大约用了 9 </w:t>
      </w:r>
      <w:proofErr w:type="gramStart"/>
      <w:r w:rsidR="00742BAF" w:rsidRPr="001D6C6E">
        <w:rPr>
          <w:rFonts w:asciiTheme="majorEastAsia" w:eastAsiaTheme="majorEastAsia" w:hAnsiTheme="majorEastAsia" w:hint="eastAsia"/>
          <w:color w:val="000000"/>
          <w:spacing w:val="15"/>
          <w:kern w:val="0"/>
          <w:sz w:val="21"/>
          <w:szCs w:val="21"/>
        </w:rPr>
        <w:t>个</w:t>
      </w:r>
      <w:proofErr w:type="gramEnd"/>
      <w:r w:rsidR="00742BAF" w:rsidRPr="001D6C6E">
        <w:rPr>
          <w:rFonts w:asciiTheme="majorEastAsia" w:eastAsiaTheme="majorEastAsia" w:hAnsiTheme="majorEastAsia" w:hint="eastAsia"/>
          <w:color w:val="000000"/>
          <w:spacing w:val="15"/>
          <w:kern w:val="0"/>
          <w:sz w:val="21"/>
          <w:szCs w:val="21"/>
        </w:rPr>
        <w:t xml:space="preserve">月，第二个 100 万例死亡病例用了 4 </w:t>
      </w:r>
      <w:proofErr w:type="gramStart"/>
      <w:r w:rsidR="00742BAF" w:rsidRPr="001D6C6E">
        <w:rPr>
          <w:rFonts w:asciiTheme="majorEastAsia" w:eastAsiaTheme="majorEastAsia" w:hAnsiTheme="majorEastAsia" w:hint="eastAsia"/>
          <w:color w:val="000000"/>
          <w:spacing w:val="15"/>
          <w:kern w:val="0"/>
          <w:sz w:val="21"/>
          <w:szCs w:val="21"/>
        </w:rPr>
        <w:t>个</w:t>
      </w:r>
      <w:proofErr w:type="gramEnd"/>
      <w:r w:rsidR="00742BAF" w:rsidRPr="001D6C6E">
        <w:rPr>
          <w:rFonts w:asciiTheme="majorEastAsia" w:eastAsiaTheme="majorEastAsia" w:hAnsiTheme="majorEastAsia" w:hint="eastAsia"/>
          <w:color w:val="000000"/>
          <w:spacing w:val="15"/>
          <w:kern w:val="0"/>
          <w:sz w:val="21"/>
          <w:szCs w:val="21"/>
        </w:rPr>
        <w:t xml:space="preserve">月，第三个100 万例死亡病例用了 3 </w:t>
      </w:r>
      <w:proofErr w:type="gramStart"/>
      <w:r w:rsidR="00742BAF" w:rsidRPr="001D6C6E">
        <w:rPr>
          <w:rFonts w:asciiTheme="majorEastAsia" w:eastAsiaTheme="majorEastAsia" w:hAnsiTheme="majorEastAsia" w:hint="eastAsia"/>
          <w:color w:val="000000"/>
          <w:spacing w:val="15"/>
          <w:kern w:val="0"/>
          <w:sz w:val="21"/>
          <w:szCs w:val="21"/>
        </w:rPr>
        <w:t>个</w:t>
      </w:r>
      <w:proofErr w:type="gramEnd"/>
      <w:r w:rsidR="00742BAF" w:rsidRPr="001D6C6E">
        <w:rPr>
          <w:rFonts w:asciiTheme="majorEastAsia" w:eastAsiaTheme="majorEastAsia" w:hAnsiTheme="majorEastAsia" w:hint="eastAsia"/>
          <w:color w:val="000000"/>
          <w:spacing w:val="15"/>
          <w:kern w:val="0"/>
          <w:sz w:val="21"/>
          <w:szCs w:val="21"/>
        </w:rPr>
        <w:t>月，第四个100 万例死亡病例仅用了 82 天</w:t>
      </w:r>
      <w:r w:rsidR="00AC108B" w:rsidRPr="00F83B2D">
        <w:rPr>
          <w:rFonts w:asciiTheme="majorEastAsia" w:eastAsiaTheme="majorEastAsia" w:hAnsiTheme="majorEastAsia" w:hint="eastAsia"/>
          <w:color w:val="000000"/>
          <w:spacing w:val="15"/>
          <w:kern w:val="0"/>
          <w:sz w:val="21"/>
          <w:szCs w:val="21"/>
          <w:highlight w:val="yellow"/>
        </w:rPr>
        <w:t>。</w:t>
      </w:r>
      <w:proofErr w:type="gramStart"/>
      <w:r w:rsidR="00742BAF" w:rsidRPr="00F83B2D">
        <w:rPr>
          <w:rFonts w:asciiTheme="majorEastAsia" w:eastAsiaTheme="majorEastAsia" w:hAnsiTheme="majorEastAsia" w:hint="eastAsia"/>
          <w:color w:val="000000"/>
          <w:spacing w:val="15"/>
          <w:sz w:val="21"/>
          <w:szCs w:val="21"/>
          <w:highlight w:val="yellow"/>
        </w:rPr>
        <w:t>试建立</w:t>
      </w:r>
      <w:proofErr w:type="gramEnd"/>
      <w:r w:rsidR="00742BAF" w:rsidRPr="00F83B2D">
        <w:rPr>
          <w:rFonts w:asciiTheme="majorEastAsia" w:eastAsiaTheme="majorEastAsia" w:hAnsiTheme="majorEastAsia" w:hint="eastAsia"/>
          <w:color w:val="000000"/>
          <w:spacing w:val="15"/>
          <w:sz w:val="21"/>
          <w:szCs w:val="21"/>
          <w:highlight w:val="yellow"/>
        </w:rPr>
        <w:t>模型分析研究</w:t>
      </w:r>
      <w:r w:rsidR="00742BAF" w:rsidRPr="00F83B2D">
        <w:rPr>
          <w:rFonts w:asciiTheme="majorEastAsia" w:eastAsiaTheme="majorEastAsia" w:hAnsiTheme="majorEastAsia" w:hint="eastAsia"/>
          <w:color w:val="000000"/>
          <w:spacing w:val="15"/>
          <w:kern w:val="0"/>
          <w:sz w:val="21"/>
          <w:szCs w:val="21"/>
          <w:highlight w:val="yellow"/>
        </w:rPr>
        <w:t>全球第五个</w:t>
      </w:r>
      <w:r w:rsidR="00742BAF" w:rsidRPr="00F83B2D">
        <w:rPr>
          <w:rFonts w:asciiTheme="majorEastAsia" w:eastAsiaTheme="majorEastAsia" w:hAnsiTheme="majorEastAsia"/>
          <w:color w:val="000000"/>
          <w:spacing w:val="15"/>
          <w:kern w:val="0"/>
          <w:sz w:val="21"/>
          <w:szCs w:val="21"/>
          <w:highlight w:val="yellow"/>
        </w:rPr>
        <w:t>(</w:t>
      </w:r>
      <w:r w:rsidR="00742BAF" w:rsidRPr="00F83B2D">
        <w:rPr>
          <w:rFonts w:asciiTheme="majorEastAsia" w:eastAsiaTheme="majorEastAsia" w:hAnsiTheme="majorEastAsia" w:hint="eastAsia"/>
          <w:color w:val="000000"/>
          <w:spacing w:val="15"/>
          <w:kern w:val="0"/>
          <w:sz w:val="21"/>
          <w:szCs w:val="21"/>
          <w:highlight w:val="yellow"/>
        </w:rPr>
        <w:t>或第六个)100 万例死亡病例预计要用了多少天</w:t>
      </w:r>
      <w:r w:rsidR="00742BAF" w:rsidRPr="001D6C6E">
        <w:rPr>
          <w:rFonts w:asciiTheme="majorEastAsia" w:eastAsiaTheme="majorEastAsia" w:hAnsiTheme="majorEastAsia" w:hint="eastAsia"/>
          <w:color w:val="000000"/>
          <w:spacing w:val="15"/>
          <w:kern w:val="0"/>
          <w:sz w:val="21"/>
          <w:szCs w:val="21"/>
        </w:rPr>
        <w:t>？</w:t>
      </w:r>
      <w:r w:rsidR="001D6C6E" w:rsidRPr="001D6C6E">
        <w:rPr>
          <w:rFonts w:asciiTheme="majorEastAsia" w:eastAsiaTheme="majorEastAsia" w:hAnsiTheme="majorEastAsia" w:hint="eastAsia"/>
          <w:color w:val="000000"/>
          <w:spacing w:val="15"/>
          <w:kern w:val="0"/>
          <w:sz w:val="21"/>
          <w:szCs w:val="21"/>
        </w:rPr>
        <w:t>分析新冠病毒感染的死亡病例的变化趋势</w:t>
      </w:r>
      <w:r w:rsidR="001D6C6E">
        <w:rPr>
          <w:rFonts w:asciiTheme="majorEastAsia" w:eastAsiaTheme="majorEastAsia" w:hAnsiTheme="majorEastAsia" w:hint="eastAsia"/>
          <w:color w:val="000000"/>
          <w:spacing w:val="15"/>
          <w:kern w:val="0"/>
          <w:sz w:val="21"/>
          <w:szCs w:val="21"/>
        </w:rPr>
        <w:t>.</w:t>
      </w:r>
    </w:p>
    <w:p w14:paraId="6A4376B4" w14:textId="51C696B9" w:rsidR="000E7668" w:rsidRPr="000E7668" w:rsidRDefault="000E7668">
      <w:pPr>
        <w:pStyle w:val="a3"/>
        <w:adjustRightInd w:val="0"/>
        <w:snapToGrid w:val="0"/>
        <w:spacing w:before="4" w:line="360" w:lineRule="auto"/>
        <w:rPr>
          <w:rFonts w:asciiTheme="majorEastAsia" w:eastAsiaTheme="majorEastAsia" w:hAnsiTheme="majorEastAsia" w:hint="eastAsia"/>
          <w:i/>
          <w:iCs/>
          <w:color w:val="000000"/>
          <w:spacing w:val="15"/>
          <w:kern w:val="0"/>
          <w:sz w:val="21"/>
          <w:szCs w:val="21"/>
        </w:rPr>
      </w:pPr>
      <w:r>
        <w:rPr>
          <w:rFonts w:asciiTheme="majorEastAsia" w:eastAsiaTheme="majorEastAsia" w:hAnsiTheme="majorEastAsia" w:hint="eastAsia"/>
          <w:i/>
          <w:iCs/>
          <w:color w:val="000000"/>
          <w:spacing w:val="15"/>
          <w:kern w:val="0"/>
          <w:sz w:val="21"/>
          <w:szCs w:val="21"/>
        </w:rPr>
        <w:t>这是对未来进行预测。应该必须先学习好一个预测模型。</w:t>
      </w:r>
    </w:p>
    <w:p w14:paraId="13F1859D" w14:textId="6EBCC60F" w:rsidR="00D60D62" w:rsidRPr="00F83B2D" w:rsidRDefault="0047020F">
      <w:pPr>
        <w:tabs>
          <w:tab w:val="left" w:pos="1223"/>
        </w:tabs>
        <w:adjustRightInd w:val="0"/>
        <w:snapToGrid w:val="0"/>
        <w:spacing w:line="360" w:lineRule="auto"/>
        <w:rPr>
          <w:rFonts w:asciiTheme="majorEastAsia" w:eastAsiaTheme="majorEastAsia" w:hAnsiTheme="majorEastAsia"/>
          <w:i/>
          <w:iCs/>
          <w:color w:val="000000"/>
          <w:spacing w:val="15"/>
          <w:kern w:val="0"/>
          <w:szCs w:val="21"/>
        </w:rPr>
      </w:pPr>
      <w:r w:rsidRPr="001D6C6E">
        <w:rPr>
          <w:rFonts w:asciiTheme="majorEastAsia" w:eastAsiaTheme="majorEastAsia" w:hAnsiTheme="majorEastAsia" w:hint="eastAsia"/>
          <w:szCs w:val="21"/>
        </w:rPr>
        <w:t>3</w:t>
      </w:r>
      <w:r w:rsidRPr="001D6C6E">
        <w:rPr>
          <w:rFonts w:asciiTheme="majorEastAsia" w:eastAsiaTheme="majorEastAsia" w:hAnsiTheme="majorEastAsia"/>
          <w:szCs w:val="21"/>
        </w:rPr>
        <w:t>.</w:t>
      </w:r>
      <w:r w:rsidR="00EE2751" w:rsidRPr="001D6C6E">
        <w:rPr>
          <w:rFonts w:asciiTheme="majorEastAsia" w:eastAsiaTheme="majorEastAsia" w:hAnsiTheme="majorEastAsia" w:hint="eastAsia"/>
          <w:szCs w:val="21"/>
        </w:rPr>
        <w:t>评估奥运会等体育赛事</w:t>
      </w:r>
      <w:r w:rsidR="00D60D62" w:rsidRPr="001D6C6E">
        <w:rPr>
          <w:rFonts w:asciiTheme="majorEastAsia" w:eastAsiaTheme="majorEastAsia" w:hAnsiTheme="majorEastAsia" w:hint="eastAsia"/>
          <w:szCs w:val="21"/>
        </w:rPr>
        <w:t>对</w:t>
      </w:r>
      <w:r w:rsidR="00D60D62" w:rsidRPr="001D6C6E">
        <w:rPr>
          <w:rFonts w:asciiTheme="majorEastAsia" w:eastAsiaTheme="majorEastAsia" w:hAnsiTheme="majorEastAsia" w:hint="eastAsia"/>
          <w:color w:val="000000"/>
          <w:spacing w:val="15"/>
          <w:kern w:val="0"/>
          <w:szCs w:val="21"/>
        </w:rPr>
        <w:t>下半年的新冠病毒感染的影响及变化</w:t>
      </w:r>
      <w:r w:rsidR="00EE2751" w:rsidRPr="001D6C6E">
        <w:rPr>
          <w:rFonts w:asciiTheme="majorEastAsia" w:eastAsiaTheme="majorEastAsia" w:hAnsiTheme="majorEastAsia" w:hint="eastAsia"/>
          <w:color w:val="000000"/>
          <w:spacing w:val="15"/>
          <w:kern w:val="0"/>
          <w:szCs w:val="21"/>
        </w:rPr>
        <w:t>趋势。</w:t>
      </w:r>
      <w:r w:rsidR="00F83B2D">
        <w:rPr>
          <w:rFonts w:asciiTheme="majorEastAsia" w:eastAsiaTheme="majorEastAsia" w:hAnsiTheme="majorEastAsia" w:hint="eastAsia"/>
          <w:i/>
          <w:iCs/>
          <w:color w:val="000000"/>
          <w:spacing w:val="15"/>
          <w:kern w:val="0"/>
          <w:szCs w:val="21"/>
        </w:rPr>
        <w:t>结合社会背景？当时正发生了什么事。</w:t>
      </w:r>
    </w:p>
    <w:p w14:paraId="339F8D89" w14:textId="77777777" w:rsidR="00FB45DE" w:rsidRPr="001D6C6E" w:rsidRDefault="00D60D62">
      <w:pPr>
        <w:tabs>
          <w:tab w:val="left" w:pos="1223"/>
        </w:tabs>
        <w:adjustRightInd w:val="0"/>
        <w:snapToGrid w:val="0"/>
        <w:spacing w:line="360" w:lineRule="auto"/>
        <w:rPr>
          <w:rFonts w:asciiTheme="majorEastAsia" w:eastAsiaTheme="majorEastAsia" w:hAnsiTheme="majorEastAsia"/>
          <w:szCs w:val="21"/>
        </w:rPr>
      </w:pPr>
      <w:r w:rsidRPr="001D6C6E">
        <w:rPr>
          <w:rFonts w:asciiTheme="majorEastAsia" w:eastAsiaTheme="majorEastAsia" w:hAnsiTheme="majorEastAsia" w:hint="eastAsia"/>
          <w:color w:val="000000"/>
          <w:spacing w:val="15"/>
          <w:kern w:val="0"/>
          <w:szCs w:val="21"/>
        </w:rPr>
        <w:t>4</w:t>
      </w:r>
      <w:r w:rsidRPr="001D6C6E">
        <w:rPr>
          <w:rFonts w:asciiTheme="majorEastAsia" w:eastAsiaTheme="majorEastAsia" w:hAnsiTheme="majorEastAsia"/>
          <w:color w:val="000000"/>
          <w:spacing w:val="15"/>
          <w:kern w:val="0"/>
          <w:szCs w:val="21"/>
        </w:rPr>
        <w:t>.</w:t>
      </w:r>
      <w:r w:rsidR="0047020F" w:rsidRPr="001D6C6E">
        <w:rPr>
          <w:rFonts w:asciiTheme="majorEastAsia" w:eastAsiaTheme="majorEastAsia" w:hAnsiTheme="majorEastAsia"/>
          <w:szCs w:val="21"/>
        </w:rPr>
        <w:t>世界卫生组织写一封信，阐述你的团队对于疫情情况的判断，并给出 一些防控建议和降低风险的思路。</w:t>
      </w:r>
    </w:p>
    <w:p w14:paraId="0B058EC6" w14:textId="77777777" w:rsidR="00CF5414" w:rsidRPr="001D6C6E" w:rsidRDefault="0047020F">
      <w:pPr>
        <w:pStyle w:val="a3"/>
        <w:adjustRightInd w:val="0"/>
        <w:snapToGrid w:val="0"/>
        <w:spacing w:before="187" w:line="360" w:lineRule="auto"/>
        <w:rPr>
          <w:rFonts w:asciiTheme="majorEastAsia" w:eastAsiaTheme="majorEastAsia" w:hAnsiTheme="majorEastAsia"/>
          <w:sz w:val="21"/>
          <w:szCs w:val="21"/>
          <w:lang w:val="en-US"/>
        </w:rPr>
      </w:pPr>
      <w:r w:rsidRPr="001D6C6E">
        <w:rPr>
          <w:rFonts w:asciiTheme="majorEastAsia" w:eastAsiaTheme="majorEastAsia" w:hAnsiTheme="majorEastAsia" w:hint="eastAsia"/>
          <w:sz w:val="21"/>
          <w:szCs w:val="21"/>
          <w:lang w:val="en-US"/>
        </w:rPr>
        <w:t>相关</w:t>
      </w:r>
      <w:r w:rsidRPr="001D6C6E">
        <w:rPr>
          <w:rFonts w:asciiTheme="majorEastAsia" w:eastAsiaTheme="majorEastAsia" w:hAnsiTheme="majorEastAsia"/>
          <w:sz w:val="21"/>
          <w:szCs w:val="21"/>
        </w:rPr>
        <w:t>疫情数据可以从</w:t>
      </w:r>
      <w:hyperlink r:id="rId8">
        <w:r w:rsidRPr="001D6C6E">
          <w:rPr>
            <w:rFonts w:asciiTheme="majorEastAsia" w:eastAsiaTheme="majorEastAsia" w:hAnsiTheme="majorEastAsia" w:cs="Times New Roman"/>
            <w:color w:val="EC008C"/>
            <w:sz w:val="21"/>
            <w:szCs w:val="21"/>
            <w:lang w:val="en-US"/>
          </w:rPr>
          <w:t>https://github.com/datasets/covid-19</w:t>
        </w:r>
      </w:hyperlink>
      <w:r w:rsidRPr="001D6C6E">
        <w:rPr>
          <w:rFonts w:asciiTheme="majorEastAsia" w:eastAsiaTheme="majorEastAsia" w:hAnsiTheme="majorEastAsia"/>
          <w:sz w:val="21"/>
          <w:szCs w:val="21"/>
        </w:rPr>
        <w:t>下载。</w:t>
      </w:r>
    </w:p>
    <w:p w14:paraId="6F42F8C6" w14:textId="77777777" w:rsidR="00FB45DE" w:rsidRPr="001D6C6E" w:rsidRDefault="00FB45DE" w:rsidP="00FB45DE">
      <w:pPr>
        <w:widowControl/>
        <w:spacing w:after="450"/>
        <w:jc w:val="left"/>
        <w:rPr>
          <w:rFonts w:asciiTheme="majorEastAsia" w:eastAsiaTheme="majorEastAsia" w:hAnsiTheme="majorEastAsia" w:cs="宋体"/>
          <w:color w:val="000000"/>
          <w:spacing w:val="15"/>
          <w:kern w:val="0"/>
          <w:szCs w:val="21"/>
        </w:rPr>
      </w:pPr>
      <w:r w:rsidRPr="001D6C6E">
        <w:rPr>
          <w:rFonts w:asciiTheme="majorEastAsia" w:eastAsiaTheme="majorEastAsia" w:hAnsiTheme="majorEastAsia" w:hint="eastAsia"/>
          <w:szCs w:val="21"/>
        </w:rPr>
        <w:t>附件1，</w:t>
      </w:r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原标题：WHO： 全球新冠肺炎死亡</w:t>
      </w:r>
      <w:proofErr w:type="gramStart"/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病例超</w:t>
      </w:r>
      <w:proofErr w:type="gramEnd"/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 xml:space="preserve"> 400 万例 且总人数很可能被低估 来源：第一财经</w:t>
      </w:r>
    </w:p>
    <w:p w14:paraId="774EC2A1" w14:textId="77777777" w:rsidR="00FB45DE" w:rsidRPr="001D6C6E" w:rsidRDefault="00FB45DE">
      <w:pPr>
        <w:pStyle w:val="a3"/>
        <w:adjustRightInd w:val="0"/>
        <w:snapToGrid w:val="0"/>
        <w:spacing w:before="187" w:line="360" w:lineRule="auto"/>
        <w:rPr>
          <w:rFonts w:asciiTheme="majorEastAsia" w:eastAsiaTheme="majorEastAsia" w:hAnsiTheme="majorEastAsia"/>
          <w:sz w:val="21"/>
          <w:szCs w:val="21"/>
          <w:lang w:val="en-US"/>
        </w:rPr>
      </w:pPr>
      <w:r w:rsidRPr="001D6C6E">
        <w:rPr>
          <w:rFonts w:asciiTheme="majorEastAsia" w:eastAsiaTheme="majorEastAsia" w:hAnsiTheme="majorEastAsia"/>
          <w:sz w:val="21"/>
          <w:szCs w:val="21"/>
          <w:lang w:val="en-US"/>
        </w:rPr>
        <w:t>https://finance.sina.com.cn/tech/2021-07-08/doc-ikqciyzk4223071.shtml</w:t>
      </w:r>
    </w:p>
    <w:p w14:paraId="238DA0B0" w14:textId="77777777" w:rsidR="00FB45DE" w:rsidRPr="001D6C6E" w:rsidRDefault="00FB45DE" w:rsidP="00FB45DE">
      <w:pPr>
        <w:widowControl/>
        <w:spacing w:after="450"/>
        <w:jc w:val="left"/>
        <w:rPr>
          <w:rFonts w:asciiTheme="majorEastAsia" w:eastAsiaTheme="majorEastAsia" w:hAnsiTheme="majorEastAsia" w:cs="宋体"/>
          <w:color w:val="000000"/>
          <w:spacing w:val="15"/>
          <w:kern w:val="0"/>
          <w:szCs w:val="21"/>
        </w:rPr>
      </w:pPr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当地时间 7 日，</w:t>
      </w:r>
      <w:proofErr w:type="gramStart"/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世</w:t>
      </w:r>
      <w:proofErr w:type="gramEnd"/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卫组织 （WHO） 总干事谭德塞在例行记者会上表示，全球新冠肺炎死亡病例已超过 400 万例，且这一数字还有可能被低估了，“世界正处于疫情大流行的危险关头。”他称。他还再次呼吁少数国家放弃“疫苗民族主义”。</w:t>
      </w:r>
    </w:p>
    <w:p w14:paraId="0B5A3FB4" w14:textId="77777777" w:rsidR="00FB45DE" w:rsidRPr="001D6C6E" w:rsidRDefault="00FB45DE" w:rsidP="00FB45DE">
      <w:pPr>
        <w:widowControl/>
        <w:spacing w:after="450"/>
        <w:jc w:val="left"/>
        <w:rPr>
          <w:rFonts w:asciiTheme="majorEastAsia" w:eastAsiaTheme="majorEastAsia" w:hAnsiTheme="majorEastAsia" w:cs="宋体"/>
          <w:color w:val="000000"/>
          <w:spacing w:val="15"/>
          <w:kern w:val="0"/>
          <w:szCs w:val="21"/>
        </w:rPr>
      </w:pPr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“‘疫苗民族主义’不仅在道德上站不住脚，而且是无效的公共卫生战略。”谭德塞表示，从道德、流行病学或经济的角度来看，现在都是世界团结起来共同应对这一流行病的时候了。</w:t>
      </w:r>
    </w:p>
    <w:p w14:paraId="204AA5F9" w14:textId="77777777" w:rsidR="00FB45DE" w:rsidRPr="001D6C6E" w:rsidRDefault="00FB45DE" w:rsidP="00FB45DE">
      <w:pPr>
        <w:widowControl/>
        <w:spacing w:after="450"/>
        <w:jc w:val="left"/>
        <w:rPr>
          <w:rFonts w:asciiTheme="majorEastAsia" w:eastAsiaTheme="majorEastAsia" w:hAnsiTheme="majorEastAsia" w:cs="宋体"/>
          <w:color w:val="000000"/>
          <w:spacing w:val="15"/>
          <w:kern w:val="0"/>
          <w:szCs w:val="21"/>
        </w:rPr>
      </w:pPr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WHO 数据显示，上周，全球所报告的新冠病毒感染数量略有增加，但死亡人数持续减少，共报告新增确诊病例 260 万例，新增死亡5万 4000 例，这是自 2020 年 10 月初以来报告死亡人数最低的一周。目前，全球已累计报告新冠确诊病例超过 1.83 亿例。</w:t>
      </w:r>
    </w:p>
    <w:p w14:paraId="6ACE032B" w14:textId="77777777" w:rsidR="00FB45DE" w:rsidRPr="001D6C6E" w:rsidRDefault="00FB45DE" w:rsidP="00FB45DE">
      <w:pPr>
        <w:widowControl/>
        <w:spacing w:after="450"/>
        <w:jc w:val="left"/>
        <w:rPr>
          <w:rFonts w:asciiTheme="majorEastAsia" w:eastAsiaTheme="majorEastAsia" w:hAnsiTheme="majorEastAsia" w:cs="宋体"/>
          <w:color w:val="000000"/>
          <w:spacing w:val="15"/>
          <w:kern w:val="0"/>
          <w:szCs w:val="21"/>
        </w:rPr>
      </w:pPr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 xml:space="preserve">WHO 数据显示，全球新冠肺炎死亡人数达到 100 万例大约用了 9 </w:t>
      </w:r>
      <w:proofErr w:type="gramStart"/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个</w:t>
      </w:r>
      <w:proofErr w:type="gramEnd"/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 xml:space="preserve">月，第二个 100 万例死亡病例用了 4 </w:t>
      </w:r>
      <w:proofErr w:type="gramStart"/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个</w:t>
      </w:r>
      <w:proofErr w:type="gramEnd"/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月，第三个</w:t>
      </w:r>
      <w:r w:rsidR="00742BAF"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100 万例死亡病例</w:t>
      </w:r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 xml:space="preserve">用了 3 </w:t>
      </w:r>
      <w:proofErr w:type="gramStart"/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个</w:t>
      </w:r>
      <w:proofErr w:type="gramEnd"/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月，第四个</w:t>
      </w:r>
      <w:r w:rsidR="00742BAF"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100 万例死亡病例</w:t>
      </w:r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仅用了 82 天，同时，真实的死亡人数数字有可能还要高。</w:t>
      </w:r>
    </w:p>
    <w:p w14:paraId="7C5C6DEC" w14:textId="77777777" w:rsidR="00FB45DE" w:rsidRPr="001D6C6E" w:rsidRDefault="00FB45DE" w:rsidP="00FB45DE">
      <w:pPr>
        <w:widowControl/>
        <w:spacing w:after="450"/>
        <w:jc w:val="left"/>
        <w:rPr>
          <w:rFonts w:asciiTheme="majorEastAsia" w:eastAsiaTheme="majorEastAsia" w:hAnsiTheme="majorEastAsia" w:cs="宋体"/>
          <w:color w:val="000000"/>
          <w:spacing w:val="15"/>
          <w:kern w:val="0"/>
          <w:szCs w:val="21"/>
        </w:rPr>
      </w:pPr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lastRenderedPageBreak/>
        <w:t>根据 WHO 数据显示，</w:t>
      </w:r>
      <w:r w:rsidRPr="00DE4286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  <w:highlight w:val="yellow"/>
        </w:rPr>
        <w:t>仅在美国，就有超过 60 万人</w:t>
      </w:r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死于新冠病毒肺炎，紧随其后的是巴西 （526892 例）、印度 （404211 例）、墨西哥 （233958 例）和秘鲁 （193588 例）。</w:t>
      </w:r>
    </w:p>
    <w:p w14:paraId="00F1E6C2" w14:textId="77777777" w:rsidR="00FB45DE" w:rsidRPr="001D6C6E" w:rsidRDefault="00FB45DE" w:rsidP="00FB45DE">
      <w:pPr>
        <w:widowControl/>
        <w:spacing w:after="450"/>
        <w:jc w:val="left"/>
        <w:rPr>
          <w:rFonts w:asciiTheme="majorEastAsia" w:eastAsiaTheme="majorEastAsia" w:hAnsiTheme="majorEastAsia" w:cs="宋体"/>
          <w:color w:val="000000"/>
          <w:spacing w:val="15"/>
          <w:kern w:val="0"/>
          <w:szCs w:val="21"/>
        </w:rPr>
      </w:pPr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谭德塞表示，他一再呼吁所有国家中，要有 10% 的人在今年 9 月之前接种疫苗，并在年底前将这一数字提高到 40%， 只有如此，这才能在 2022 年年中完成让所有国家 70% 人口接种疫苗的目标。</w:t>
      </w:r>
    </w:p>
    <w:p w14:paraId="5B2E42DE" w14:textId="77777777" w:rsidR="00FB45DE" w:rsidRPr="001D6C6E" w:rsidRDefault="00FB45DE" w:rsidP="00FB45DE">
      <w:pPr>
        <w:widowControl/>
        <w:spacing w:after="450"/>
        <w:jc w:val="left"/>
        <w:rPr>
          <w:rFonts w:asciiTheme="majorEastAsia" w:eastAsiaTheme="majorEastAsia" w:hAnsiTheme="majorEastAsia" w:cs="宋体"/>
          <w:color w:val="000000"/>
          <w:spacing w:val="15"/>
          <w:kern w:val="0"/>
          <w:szCs w:val="21"/>
        </w:rPr>
      </w:pPr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WHO 一直批评少数国家在疫苗问题上秉持“疫苗民族主义”做法。</w:t>
      </w:r>
    </w:p>
    <w:p w14:paraId="18C826CD" w14:textId="77777777" w:rsidR="00FB45DE" w:rsidRPr="001D6C6E" w:rsidRDefault="00FB45DE" w:rsidP="00FB45DE">
      <w:pPr>
        <w:widowControl/>
        <w:spacing w:after="450"/>
        <w:jc w:val="left"/>
        <w:rPr>
          <w:rFonts w:asciiTheme="majorEastAsia" w:eastAsiaTheme="majorEastAsia" w:hAnsiTheme="majorEastAsia" w:cs="宋体"/>
          <w:color w:val="000000"/>
          <w:spacing w:val="15"/>
          <w:kern w:val="0"/>
          <w:szCs w:val="21"/>
        </w:rPr>
      </w:pPr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谭德塞此次还表示，一些疫苗接种率较高的国家正计划在未来几个月内推出疫苗加强针，并开始取消公共卫生措施，仿佛疫情已结束。</w:t>
      </w:r>
    </w:p>
    <w:p w14:paraId="518557D8" w14:textId="77777777" w:rsidR="00FB45DE" w:rsidRPr="001D6C6E" w:rsidRDefault="00FB45DE" w:rsidP="00FB45DE">
      <w:pPr>
        <w:widowControl/>
        <w:spacing w:after="450"/>
        <w:jc w:val="left"/>
        <w:rPr>
          <w:rFonts w:asciiTheme="majorEastAsia" w:eastAsiaTheme="majorEastAsia" w:hAnsiTheme="majorEastAsia" w:cs="宋体"/>
          <w:color w:val="000000"/>
          <w:spacing w:val="15"/>
          <w:kern w:val="0"/>
          <w:szCs w:val="21"/>
        </w:rPr>
      </w:pPr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然而由于变异毒株和疫苗分配不平等，很多国家的病例和住院人数都在急剧上升，谭德塞说，这导致非洲、亚洲和拉丁美洲部分地区严重缺乏氧气和治疗用品，并出现一波死亡浪潮。</w:t>
      </w:r>
    </w:p>
    <w:p w14:paraId="0387DD5A" w14:textId="77777777" w:rsidR="00FB45DE" w:rsidRPr="001D6C6E" w:rsidRDefault="00FB45DE" w:rsidP="00FB45DE">
      <w:pPr>
        <w:widowControl/>
        <w:spacing w:after="450"/>
        <w:jc w:val="left"/>
        <w:rPr>
          <w:rFonts w:asciiTheme="majorEastAsia" w:eastAsiaTheme="majorEastAsia" w:hAnsiTheme="majorEastAsia" w:cs="宋体"/>
          <w:color w:val="000000"/>
          <w:spacing w:val="15"/>
          <w:kern w:val="0"/>
          <w:szCs w:val="21"/>
        </w:rPr>
      </w:pPr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他还警告称，由于疫苗可用剂量的分配不公平，目前变异毒株的速度超过了疫苗接种（的速度），这也威胁到全球经济从危机中复苏。</w:t>
      </w:r>
    </w:p>
    <w:p w14:paraId="0E437E0B" w14:textId="77777777" w:rsidR="00FB45DE" w:rsidRPr="001D6C6E" w:rsidRDefault="00FB45DE" w:rsidP="00FB45DE">
      <w:pPr>
        <w:widowControl/>
        <w:spacing w:after="450"/>
        <w:jc w:val="left"/>
        <w:rPr>
          <w:rFonts w:asciiTheme="majorEastAsia" w:eastAsiaTheme="majorEastAsia" w:hAnsiTheme="majorEastAsia" w:cs="宋体"/>
          <w:color w:val="000000"/>
          <w:spacing w:val="15"/>
          <w:kern w:val="0"/>
          <w:szCs w:val="21"/>
        </w:rPr>
      </w:pPr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根据 WHO 数据显示，全球已经</w:t>
      </w:r>
      <w:proofErr w:type="gramStart"/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接种近</w:t>
      </w:r>
      <w:proofErr w:type="gramEnd"/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 xml:space="preserve"> 27 亿剂新冠疫苗，然而其接种范围并不平均。以人口众多的非洲大陆为例，其完成全剂量疫苗接种的人口比例刚刚突破 1%， 这意味着在全球已经接种的新冠疫苗中，非洲所占的比例还不到 1.5%。 在这种情况下，非洲新冠病例数攀升速度已经超过早期峰值，变异病毒正在推动非洲大陆形成第三波疫情。</w:t>
      </w:r>
    </w:p>
    <w:p w14:paraId="4E473640" w14:textId="77777777" w:rsidR="00FB45DE" w:rsidRPr="001D6C6E" w:rsidRDefault="00FB45DE" w:rsidP="00FB45DE">
      <w:pPr>
        <w:widowControl/>
        <w:spacing w:after="450"/>
        <w:jc w:val="left"/>
        <w:rPr>
          <w:rFonts w:asciiTheme="majorEastAsia" w:eastAsiaTheme="majorEastAsia" w:hAnsiTheme="majorEastAsia" w:cs="宋体"/>
          <w:color w:val="000000"/>
          <w:spacing w:val="15"/>
          <w:kern w:val="0"/>
          <w:szCs w:val="21"/>
        </w:rPr>
      </w:pPr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上周 ，WHO 除美洲区以外的其他所有区域都出现了新增病例增加，除美洲和东南亚以外的其他区域都报告了死亡人数增加，其中欧洲区的病例数量激增 30%， 而非洲区域的死亡</w:t>
      </w:r>
      <w:proofErr w:type="gramStart"/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人数则蹿升</w:t>
      </w:r>
      <w:proofErr w:type="gramEnd"/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了 23%。</w:t>
      </w:r>
    </w:p>
    <w:p w14:paraId="1CF90F51" w14:textId="77777777" w:rsidR="00FB45DE" w:rsidRPr="001D6C6E" w:rsidRDefault="00FB45DE" w:rsidP="00FB45DE">
      <w:pPr>
        <w:widowControl/>
        <w:spacing w:after="450"/>
        <w:jc w:val="left"/>
        <w:rPr>
          <w:rFonts w:asciiTheme="majorEastAsia" w:eastAsiaTheme="majorEastAsia" w:hAnsiTheme="majorEastAsia" w:cs="宋体"/>
          <w:color w:val="000000"/>
          <w:spacing w:val="15"/>
          <w:kern w:val="0"/>
          <w:szCs w:val="21"/>
        </w:rPr>
      </w:pPr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高接种率国家也不能放松警惕</w:t>
      </w:r>
    </w:p>
    <w:p w14:paraId="19CD56A4" w14:textId="77777777" w:rsidR="00FB45DE" w:rsidRPr="001D6C6E" w:rsidRDefault="00FB45DE" w:rsidP="00FB45DE">
      <w:pPr>
        <w:widowControl/>
        <w:spacing w:after="450"/>
        <w:jc w:val="left"/>
        <w:rPr>
          <w:rFonts w:asciiTheme="majorEastAsia" w:eastAsiaTheme="majorEastAsia" w:hAnsiTheme="majorEastAsia" w:cs="宋体"/>
          <w:color w:val="000000"/>
          <w:spacing w:val="15"/>
          <w:kern w:val="0"/>
          <w:szCs w:val="21"/>
        </w:rPr>
      </w:pPr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此次 ，WHO 也警示道，即便是那些接种率相对高的国家都不应当放松警惕。</w:t>
      </w:r>
    </w:p>
    <w:p w14:paraId="75819E9A" w14:textId="77777777" w:rsidR="00FB45DE" w:rsidRPr="001D6C6E" w:rsidRDefault="00FB45DE" w:rsidP="00FB45DE">
      <w:pPr>
        <w:widowControl/>
        <w:spacing w:after="450"/>
        <w:jc w:val="left"/>
        <w:rPr>
          <w:rFonts w:asciiTheme="majorEastAsia" w:eastAsiaTheme="majorEastAsia" w:hAnsiTheme="majorEastAsia" w:cs="宋体"/>
          <w:color w:val="000000"/>
          <w:spacing w:val="15"/>
          <w:kern w:val="0"/>
          <w:szCs w:val="21"/>
        </w:rPr>
      </w:pPr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WHO 紧急情况规划负责人瑞安敦促各国在解除限制时要“极其谨慎”，以免失去已取得的成果。“我们看到，即使在欧洲，病例也正在增加。”他称。</w:t>
      </w:r>
    </w:p>
    <w:p w14:paraId="08AE6FA9" w14:textId="77777777" w:rsidR="00FB45DE" w:rsidRPr="001D6C6E" w:rsidRDefault="00FB45DE" w:rsidP="00FB45DE">
      <w:pPr>
        <w:widowControl/>
        <w:spacing w:after="450"/>
        <w:jc w:val="left"/>
        <w:rPr>
          <w:rFonts w:asciiTheme="majorEastAsia" w:eastAsiaTheme="majorEastAsia" w:hAnsiTheme="majorEastAsia" w:cs="宋体"/>
          <w:color w:val="000000"/>
          <w:spacing w:val="15"/>
          <w:kern w:val="0"/>
          <w:szCs w:val="21"/>
        </w:rPr>
      </w:pPr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WHO 应对新冠疫情技术负责人科霍夫则表示：“目前有数十个国家的新增病例曲线几乎呈现垂直增长，在我们已经掌握了应对工具的今天，这种情况实在不</w:t>
      </w:r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lastRenderedPageBreak/>
        <w:t xml:space="preserve">应该发生。”科霍夫表示，目前已有 104 </w:t>
      </w:r>
      <w:proofErr w:type="gramStart"/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个</w:t>
      </w:r>
      <w:proofErr w:type="gramEnd"/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 xml:space="preserve">国家在境内发现了德尔塔变异病毒，另有 173 </w:t>
      </w:r>
      <w:proofErr w:type="gramStart"/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个</w:t>
      </w:r>
      <w:proofErr w:type="gramEnd"/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 xml:space="preserve">国家发现了最初由英国报告的阿尔法变异病毒 、122 </w:t>
      </w:r>
      <w:proofErr w:type="gramStart"/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个</w:t>
      </w:r>
      <w:proofErr w:type="gramEnd"/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 xml:space="preserve">国家发现了最早由南非报告的贝塔变异病毒 ，74 </w:t>
      </w:r>
      <w:proofErr w:type="gramStart"/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个</w:t>
      </w:r>
      <w:proofErr w:type="gramEnd"/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国家发现了最初由巴西报告的伽马变异病毒。科霍夫表示，“部分国家境内同时存在上述四种变异病毒。德尔塔变异病毒的传播能力较阿尔法变异病毒更强，一旦站稳脚跟，就会快速传播。”</w:t>
      </w:r>
    </w:p>
    <w:p w14:paraId="26FE67A9" w14:textId="77777777" w:rsidR="00FB45DE" w:rsidRPr="001D6C6E" w:rsidRDefault="00FB45DE" w:rsidP="001D6C6E">
      <w:pPr>
        <w:widowControl/>
        <w:spacing w:after="450"/>
        <w:jc w:val="left"/>
        <w:rPr>
          <w:ins w:id="1" w:author="Unknown"/>
          <w:rFonts w:asciiTheme="majorEastAsia" w:eastAsiaTheme="majorEastAsia" w:hAnsiTheme="majorEastAsia" w:cs="宋体"/>
          <w:color w:val="000000"/>
          <w:spacing w:val="15"/>
          <w:kern w:val="0"/>
          <w:szCs w:val="21"/>
        </w:rPr>
      </w:pPr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WHO 首席科学家斯瓦米内森此前表示 ，WHO 列出的所有紧急使用疫苗都可以降低因德尔塔变异毒株导致的重症、住院和死亡情况，且完整的疫苗接种对于针对德尔塔变异毒株的完全免疫至关重要，但目前拥有的疫苗都并非具有 100% 的保护性。</w:t>
      </w:r>
    </w:p>
    <w:p w14:paraId="08DB79E4" w14:textId="77777777" w:rsidR="00FB45DE" w:rsidRPr="001D6C6E" w:rsidRDefault="00FB45DE" w:rsidP="00FB45DE">
      <w:pPr>
        <w:widowControl/>
        <w:spacing w:after="450"/>
        <w:jc w:val="left"/>
        <w:rPr>
          <w:rFonts w:asciiTheme="majorEastAsia" w:eastAsiaTheme="majorEastAsia" w:hAnsiTheme="majorEastAsia" w:cs="宋体"/>
          <w:color w:val="000000"/>
          <w:spacing w:val="15"/>
          <w:kern w:val="0"/>
          <w:szCs w:val="21"/>
        </w:rPr>
      </w:pPr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目前，作为接种率最高的国家之一，英国正在</w:t>
      </w:r>
      <w:proofErr w:type="gramStart"/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研</w:t>
      </w:r>
      <w:proofErr w:type="gramEnd"/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 xml:space="preserve">判是否将在 7 月 19 </w:t>
      </w:r>
      <w:proofErr w:type="gramStart"/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日彻底</w:t>
      </w:r>
      <w:proofErr w:type="gramEnd"/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解封。这意味着，英国将废除“在家工作”指导原则，对戴口罩不再做强制要求，取消“保持一米以上的社交距离”这一规定，夜店等企业可以重新开业，国外旅行将被放宽，政府将很快制定计划，允许接种过两针新冠疫苗的英格兰地区的旅客访问“黄灯名单 ”（amber-list） 上的国家和地区，回国后也不必再进行检疫，以及学校“泡沫”制度将被取消等等。</w:t>
      </w:r>
    </w:p>
    <w:p w14:paraId="66DFDBD8" w14:textId="77777777" w:rsidR="00FB45DE" w:rsidRPr="001D6C6E" w:rsidRDefault="00FB45DE" w:rsidP="00FB45DE">
      <w:pPr>
        <w:widowControl/>
        <w:spacing w:after="450"/>
        <w:jc w:val="left"/>
        <w:rPr>
          <w:rFonts w:asciiTheme="majorEastAsia" w:eastAsiaTheme="majorEastAsia" w:hAnsiTheme="majorEastAsia" w:cs="宋体"/>
          <w:color w:val="000000"/>
          <w:spacing w:val="15"/>
          <w:kern w:val="0"/>
          <w:szCs w:val="21"/>
        </w:rPr>
      </w:pPr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英国的解禁思路在欧洲大陆也引起了强烈反响。据德国卫生部最新数据，该国已有占总人口 39.3% 的人群完全接种了疫苗。德国外长马斯则在 6 日表示，当德国所有人都最少接种了一剂疫苗后，就不应当执行任何封锁措施，他认为这一时间</w:t>
      </w:r>
      <w:proofErr w:type="gramStart"/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点应当</w:t>
      </w:r>
      <w:proofErr w:type="gramEnd"/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是今年 8 月。</w:t>
      </w:r>
    </w:p>
    <w:p w14:paraId="3501DA44" w14:textId="77777777" w:rsidR="00FB45DE" w:rsidRPr="001D6C6E" w:rsidRDefault="00FB45DE" w:rsidP="00FB45DE">
      <w:pPr>
        <w:widowControl/>
        <w:spacing w:after="450"/>
        <w:jc w:val="left"/>
        <w:rPr>
          <w:rFonts w:asciiTheme="majorEastAsia" w:eastAsiaTheme="majorEastAsia" w:hAnsiTheme="majorEastAsia" w:cs="宋体"/>
          <w:color w:val="000000"/>
          <w:spacing w:val="15"/>
          <w:kern w:val="0"/>
          <w:szCs w:val="21"/>
        </w:rPr>
      </w:pPr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欧洲国家多希望在今年夏天解封，其中亦有可以通过此举促进经济复苏的</w:t>
      </w:r>
      <w:proofErr w:type="gramStart"/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考量</w:t>
      </w:r>
      <w:proofErr w:type="gramEnd"/>
      <w:r w:rsidRPr="001D6C6E">
        <w:rPr>
          <w:rFonts w:asciiTheme="majorEastAsia" w:eastAsiaTheme="majorEastAsia" w:hAnsiTheme="majorEastAsia" w:cs="宋体" w:hint="eastAsia"/>
          <w:color w:val="000000"/>
          <w:spacing w:val="15"/>
          <w:kern w:val="0"/>
          <w:szCs w:val="21"/>
        </w:rPr>
        <w:t>。不过病毒学家多对此态度谨慎，并提出如盲目解封，有可能促进病毒变异。伦敦帝国理工学院病毒学家泰德 （Richard Tedder） 就指出，在疫情仍然蔓延的情况下解封，有可能促进病毒变异，这些变异毒株将更具传染性。</w:t>
      </w:r>
    </w:p>
    <w:p w14:paraId="231F32A7" w14:textId="77777777" w:rsidR="00CF5414" w:rsidRPr="001D6C6E" w:rsidRDefault="00CF5414">
      <w:pPr>
        <w:rPr>
          <w:rFonts w:asciiTheme="majorEastAsia" w:eastAsiaTheme="majorEastAsia" w:hAnsiTheme="majorEastAsia"/>
          <w:szCs w:val="21"/>
        </w:rPr>
      </w:pPr>
    </w:p>
    <w:sectPr w:rsidR="00CF5414" w:rsidRPr="001D6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CB738" w14:textId="77777777" w:rsidR="00CC1755" w:rsidRDefault="00CC1755" w:rsidP="00FB45DE">
      <w:r>
        <w:separator/>
      </w:r>
    </w:p>
  </w:endnote>
  <w:endnote w:type="continuationSeparator" w:id="0">
    <w:p w14:paraId="552B5B42" w14:textId="77777777" w:rsidR="00CC1755" w:rsidRDefault="00CC1755" w:rsidP="00FB4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834E4" w14:textId="77777777" w:rsidR="00CC1755" w:rsidRDefault="00CC1755" w:rsidP="00FB45DE">
      <w:r>
        <w:separator/>
      </w:r>
    </w:p>
  </w:footnote>
  <w:footnote w:type="continuationSeparator" w:id="0">
    <w:p w14:paraId="6AA768EC" w14:textId="77777777" w:rsidR="00CC1755" w:rsidRDefault="00CC1755" w:rsidP="00FB45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406A0"/>
    <w:multiLevelType w:val="hybridMultilevel"/>
    <w:tmpl w:val="3AB00294"/>
    <w:lvl w:ilvl="0" w:tplc="E97CF7BA">
      <w:start w:val="1"/>
      <w:numFmt w:val="decimal"/>
      <w:lvlText w:val="%1."/>
      <w:lvlJc w:val="left"/>
      <w:pPr>
        <w:ind w:left="336" w:hanging="336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F520DE"/>
    <w:rsid w:val="000A626F"/>
    <w:rsid w:val="000E7668"/>
    <w:rsid w:val="001341F8"/>
    <w:rsid w:val="001C3EB9"/>
    <w:rsid w:val="001D6C6E"/>
    <w:rsid w:val="0047020F"/>
    <w:rsid w:val="00574C58"/>
    <w:rsid w:val="005B0664"/>
    <w:rsid w:val="0065446F"/>
    <w:rsid w:val="00742BAF"/>
    <w:rsid w:val="00A4140F"/>
    <w:rsid w:val="00AC108B"/>
    <w:rsid w:val="00BA22FE"/>
    <w:rsid w:val="00CC1755"/>
    <w:rsid w:val="00CF5414"/>
    <w:rsid w:val="00D60D62"/>
    <w:rsid w:val="00DE4286"/>
    <w:rsid w:val="00E05E74"/>
    <w:rsid w:val="00E74F27"/>
    <w:rsid w:val="00EC3591"/>
    <w:rsid w:val="00EE2751"/>
    <w:rsid w:val="00F83B2D"/>
    <w:rsid w:val="00F939AA"/>
    <w:rsid w:val="00FB45DE"/>
    <w:rsid w:val="00FF6DA4"/>
    <w:rsid w:val="0F6E074F"/>
    <w:rsid w:val="11A87C18"/>
    <w:rsid w:val="1431333E"/>
    <w:rsid w:val="1AAC777D"/>
    <w:rsid w:val="45F05E0C"/>
    <w:rsid w:val="48645365"/>
    <w:rsid w:val="4CE10B4B"/>
    <w:rsid w:val="5A3B3BB5"/>
    <w:rsid w:val="64500A4D"/>
    <w:rsid w:val="6AF5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C87E7AA"/>
  <w15:docId w15:val="{E5954F5F-0F6E-428E-9BD0-1796FBA13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Plain Text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Keyboard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宋体" w:eastAsia="宋体" w:hAnsi="宋体" w:cs="宋体"/>
      <w:sz w:val="22"/>
      <w:szCs w:val="22"/>
      <w:lang w:val="zh-CN" w:bidi="zh-CN"/>
    </w:rPr>
  </w:style>
  <w:style w:type="paragraph" w:styleId="a4">
    <w:name w:val="Plain Text"/>
    <w:basedOn w:val="a"/>
    <w:uiPriority w:val="99"/>
    <w:qFormat/>
    <w:pPr>
      <w:adjustRightInd w:val="0"/>
      <w:spacing w:line="312" w:lineRule="atLeast"/>
      <w:textAlignment w:val="baseline"/>
    </w:pPr>
    <w:rPr>
      <w:rFonts w:ascii="宋体" w:eastAsia="宋体" w:hAnsi="Courier New" w:cs="Times New Roman"/>
      <w:kern w:val="0"/>
      <w:szCs w:val="20"/>
      <w:lang w:val="zh-CN"/>
    </w:rPr>
  </w:style>
  <w:style w:type="paragraph" w:styleId="a5">
    <w:name w:val="List Paragraph"/>
    <w:basedOn w:val="a"/>
    <w:uiPriority w:val="1"/>
    <w:qFormat/>
    <w:pPr>
      <w:spacing w:before="168"/>
      <w:ind w:left="1222" w:right="546" w:hanging="273"/>
    </w:pPr>
    <w:rPr>
      <w:rFonts w:ascii="宋体" w:eastAsia="宋体" w:hAnsi="宋体" w:cs="宋体"/>
      <w:lang w:val="zh-CN" w:bidi="zh-CN"/>
    </w:rPr>
  </w:style>
  <w:style w:type="paragraph" w:styleId="a6">
    <w:name w:val="header"/>
    <w:basedOn w:val="a"/>
    <w:link w:val="a7"/>
    <w:rsid w:val="00FB45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FB45DE"/>
    <w:rPr>
      <w:kern w:val="2"/>
      <w:sz w:val="18"/>
      <w:szCs w:val="18"/>
    </w:rPr>
  </w:style>
  <w:style w:type="paragraph" w:styleId="a8">
    <w:name w:val="footer"/>
    <w:basedOn w:val="a"/>
    <w:link w:val="a9"/>
    <w:rsid w:val="00FB45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FB45DE"/>
    <w:rPr>
      <w:kern w:val="2"/>
      <w:sz w:val="18"/>
      <w:szCs w:val="18"/>
    </w:rPr>
  </w:style>
  <w:style w:type="paragraph" w:customStyle="1" w:styleId="orititlesource">
    <w:name w:val="ori_titlesource"/>
    <w:basedOn w:val="a"/>
    <w:rsid w:val="00FB45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a">
    <w:name w:val="Normal (Web)"/>
    <w:basedOn w:val="a"/>
    <w:uiPriority w:val="99"/>
    <w:unhideWhenUsed/>
    <w:rsid w:val="00FB45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1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1132">
          <w:marLeft w:val="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tasets/covid-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4</Pages>
  <Words>583</Words>
  <Characters>3325</Characters>
  <Application>Microsoft Office Word</Application>
  <DocSecurity>0</DocSecurity>
  <Lines>27</Lines>
  <Paragraphs>7</Paragraphs>
  <ScaleCrop>false</ScaleCrop>
  <Company>HP</Company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mathxian</dc:creator>
  <cp:lastModifiedBy>DELL</cp:lastModifiedBy>
  <cp:revision>8</cp:revision>
  <dcterms:created xsi:type="dcterms:W3CDTF">2021-08-20T15:09:00Z</dcterms:created>
  <dcterms:modified xsi:type="dcterms:W3CDTF">2021-08-23T02:32:00Z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